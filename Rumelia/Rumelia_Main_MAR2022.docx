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584945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4667BE" w14:textId="1527CE54" w:rsidR="00126EEF" w:rsidRDefault="00126EEF">
          <w:pPr>
            <w:pStyle w:val="TOCHeading"/>
          </w:pPr>
          <w:r>
            <w:t>Contents</w:t>
          </w:r>
        </w:p>
        <w:p w14:paraId="5EA659F0" w14:textId="714D23E8" w:rsidR="003213EE" w:rsidRDefault="00126E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290327" w:history="1">
            <w:r w:rsidR="003213EE" w:rsidRPr="00AE0BD0">
              <w:rPr>
                <w:rStyle w:val="Hyperlink"/>
                <w:rFonts w:ascii="Garamond" w:hAnsi="Garamond" w:cs="Times New Roman"/>
                <w:noProof/>
              </w:rPr>
              <w:t>CHAPTER 1: The Woods</w:t>
            </w:r>
            <w:r w:rsidR="003213EE">
              <w:rPr>
                <w:noProof/>
                <w:webHidden/>
              </w:rPr>
              <w:tab/>
            </w:r>
            <w:r w:rsidR="003213EE">
              <w:rPr>
                <w:noProof/>
                <w:webHidden/>
              </w:rPr>
              <w:fldChar w:fldCharType="begin"/>
            </w:r>
            <w:r w:rsidR="003213EE">
              <w:rPr>
                <w:noProof/>
                <w:webHidden/>
              </w:rPr>
              <w:instrText xml:space="preserve"> PAGEREF _Toc99290327 \h </w:instrText>
            </w:r>
            <w:r w:rsidR="003213EE">
              <w:rPr>
                <w:noProof/>
                <w:webHidden/>
              </w:rPr>
            </w:r>
            <w:r w:rsidR="003213EE">
              <w:rPr>
                <w:noProof/>
                <w:webHidden/>
              </w:rPr>
              <w:fldChar w:fldCharType="separate"/>
            </w:r>
            <w:r w:rsidR="00F7175D">
              <w:rPr>
                <w:noProof/>
                <w:webHidden/>
              </w:rPr>
              <w:t>- 1 -</w:t>
            </w:r>
            <w:r w:rsidR="003213EE">
              <w:rPr>
                <w:noProof/>
                <w:webHidden/>
              </w:rPr>
              <w:fldChar w:fldCharType="end"/>
            </w:r>
          </w:hyperlink>
        </w:p>
        <w:p w14:paraId="2ED53D68" w14:textId="18D66BC3" w:rsidR="003213EE" w:rsidRDefault="003213EE">
          <w:pPr>
            <w:pStyle w:val="TOC2"/>
            <w:tabs>
              <w:tab w:val="right" w:leader="dot" w:pos="9350"/>
            </w:tabs>
            <w:rPr>
              <w:rFonts w:eastAsiaTheme="minorEastAsia"/>
              <w:noProof/>
            </w:rPr>
          </w:pPr>
          <w:hyperlink w:anchor="_Toc99290328" w:history="1">
            <w:r w:rsidRPr="00AE0BD0">
              <w:rPr>
                <w:rStyle w:val="Hyperlink"/>
                <w:noProof/>
              </w:rPr>
              <w:t>SCENE 1</w:t>
            </w:r>
            <w:r>
              <w:rPr>
                <w:noProof/>
                <w:webHidden/>
              </w:rPr>
              <w:tab/>
            </w:r>
            <w:r>
              <w:rPr>
                <w:noProof/>
                <w:webHidden/>
              </w:rPr>
              <w:fldChar w:fldCharType="begin"/>
            </w:r>
            <w:r>
              <w:rPr>
                <w:noProof/>
                <w:webHidden/>
              </w:rPr>
              <w:instrText xml:space="preserve"> PAGEREF _Toc99290328 \h </w:instrText>
            </w:r>
            <w:r>
              <w:rPr>
                <w:noProof/>
                <w:webHidden/>
              </w:rPr>
            </w:r>
            <w:r>
              <w:rPr>
                <w:noProof/>
                <w:webHidden/>
              </w:rPr>
              <w:fldChar w:fldCharType="separate"/>
            </w:r>
            <w:r w:rsidR="00F7175D">
              <w:rPr>
                <w:noProof/>
                <w:webHidden/>
              </w:rPr>
              <w:t>- 1 -</w:t>
            </w:r>
            <w:r>
              <w:rPr>
                <w:noProof/>
                <w:webHidden/>
              </w:rPr>
              <w:fldChar w:fldCharType="end"/>
            </w:r>
          </w:hyperlink>
        </w:p>
        <w:p w14:paraId="45A183DD" w14:textId="58D3A4A2" w:rsidR="003213EE" w:rsidRDefault="003213EE">
          <w:pPr>
            <w:pStyle w:val="TOC2"/>
            <w:tabs>
              <w:tab w:val="right" w:leader="dot" w:pos="9350"/>
            </w:tabs>
            <w:rPr>
              <w:rFonts w:eastAsiaTheme="minorEastAsia"/>
              <w:noProof/>
            </w:rPr>
          </w:pPr>
          <w:hyperlink w:anchor="_Toc99290329" w:history="1">
            <w:r w:rsidRPr="00AE0BD0">
              <w:rPr>
                <w:rStyle w:val="Hyperlink"/>
                <w:rFonts w:ascii="Garamond" w:hAnsi="Garamond" w:cs="Times New Roman"/>
                <w:noProof/>
              </w:rPr>
              <w:t>SCENE 2</w:t>
            </w:r>
            <w:r>
              <w:rPr>
                <w:noProof/>
                <w:webHidden/>
              </w:rPr>
              <w:tab/>
            </w:r>
            <w:r>
              <w:rPr>
                <w:noProof/>
                <w:webHidden/>
              </w:rPr>
              <w:fldChar w:fldCharType="begin"/>
            </w:r>
            <w:r>
              <w:rPr>
                <w:noProof/>
                <w:webHidden/>
              </w:rPr>
              <w:instrText xml:space="preserve"> PAGEREF _Toc99290329 \h </w:instrText>
            </w:r>
            <w:r>
              <w:rPr>
                <w:noProof/>
                <w:webHidden/>
              </w:rPr>
            </w:r>
            <w:r>
              <w:rPr>
                <w:noProof/>
                <w:webHidden/>
              </w:rPr>
              <w:fldChar w:fldCharType="separate"/>
            </w:r>
            <w:r w:rsidR="00F7175D">
              <w:rPr>
                <w:noProof/>
                <w:webHidden/>
              </w:rPr>
              <w:t>- 4 -</w:t>
            </w:r>
            <w:r>
              <w:rPr>
                <w:noProof/>
                <w:webHidden/>
              </w:rPr>
              <w:fldChar w:fldCharType="end"/>
            </w:r>
          </w:hyperlink>
        </w:p>
        <w:p w14:paraId="604CA141" w14:textId="57E55678" w:rsidR="003213EE" w:rsidRDefault="003213EE">
          <w:pPr>
            <w:pStyle w:val="TOC2"/>
            <w:tabs>
              <w:tab w:val="right" w:leader="dot" w:pos="9350"/>
            </w:tabs>
            <w:rPr>
              <w:rFonts w:eastAsiaTheme="minorEastAsia"/>
              <w:noProof/>
            </w:rPr>
          </w:pPr>
          <w:hyperlink w:anchor="_Toc99290330" w:history="1">
            <w:r w:rsidRPr="00AE0BD0">
              <w:rPr>
                <w:rStyle w:val="Hyperlink"/>
                <w:rFonts w:ascii="Garamond" w:hAnsi="Garamond" w:cs="Times New Roman"/>
                <w:noProof/>
              </w:rPr>
              <w:t>SCENE 3</w:t>
            </w:r>
            <w:r>
              <w:rPr>
                <w:noProof/>
                <w:webHidden/>
              </w:rPr>
              <w:tab/>
            </w:r>
            <w:r>
              <w:rPr>
                <w:noProof/>
                <w:webHidden/>
              </w:rPr>
              <w:fldChar w:fldCharType="begin"/>
            </w:r>
            <w:r>
              <w:rPr>
                <w:noProof/>
                <w:webHidden/>
              </w:rPr>
              <w:instrText xml:space="preserve"> PAGEREF _Toc99290330 \h </w:instrText>
            </w:r>
            <w:r>
              <w:rPr>
                <w:noProof/>
                <w:webHidden/>
              </w:rPr>
            </w:r>
            <w:r>
              <w:rPr>
                <w:noProof/>
                <w:webHidden/>
              </w:rPr>
              <w:fldChar w:fldCharType="separate"/>
            </w:r>
            <w:r w:rsidR="00F7175D">
              <w:rPr>
                <w:noProof/>
                <w:webHidden/>
              </w:rPr>
              <w:t>- 5 -</w:t>
            </w:r>
            <w:r>
              <w:rPr>
                <w:noProof/>
                <w:webHidden/>
              </w:rPr>
              <w:fldChar w:fldCharType="end"/>
            </w:r>
          </w:hyperlink>
        </w:p>
        <w:p w14:paraId="76D330FF" w14:textId="058BE5DD" w:rsidR="003213EE" w:rsidRDefault="003213EE">
          <w:pPr>
            <w:pStyle w:val="TOC2"/>
            <w:tabs>
              <w:tab w:val="right" w:leader="dot" w:pos="9350"/>
            </w:tabs>
            <w:rPr>
              <w:rFonts w:eastAsiaTheme="minorEastAsia"/>
              <w:noProof/>
            </w:rPr>
          </w:pPr>
          <w:hyperlink w:anchor="_Toc99290331" w:history="1">
            <w:r w:rsidRPr="00AE0BD0">
              <w:rPr>
                <w:rStyle w:val="Hyperlink"/>
                <w:rFonts w:ascii="Garamond" w:hAnsi="Garamond" w:cs="Times New Roman"/>
                <w:noProof/>
              </w:rPr>
              <w:t>SCENE 4</w:t>
            </w:r>
            <w:r>
              <w:rPr>
                <w:noProof/>
                <w:webHidden/>
              </w:rPr>
              <w:tab/>
            </w:r>
            <w:r>
              <w:rPr>
                <w:noProof/>
                <w:webHidden/>
              </w:rPr>
              <w:fldChar w:fldCharType="begin"/>
            </w:r>
            <w:r>
              <w:rPr>
                <w:noProof/>
                <w:webHidden/>
              </w:rPr>
              <w:instrText xml:space="preserve"> PAGEREF _Toc99290331 \h </w:instrText>
            </w:r>
            <w:r>
              <w:rPr>
                <w:noProof/>
                <w:webHidden/>
              </w:rPr>
            </w:r>
            <w:r>
              <w:rPr>
                <w:noProof/>
                <w:webHidden/>
              </w:rPr>
              <w:fldChar w:fldCharType="separate"/>
            </w:r>
            <w:r w:rsidR="00F7175D">
              <w:rPr>
                <w:noProof/>
                <w:webHidden/>
              </w:rPr>
              <w:t>- 8 -</w:t>
            </w:r>
            <w:r>
              <w:rPr>
                <w:noProof/>
                <w:webHidden/>
              </w:rPr>
              <w:fldChar w:fldCharType="end"/>
            </w:r>
          </w:hyperlink>
        </w:p>
        <w:p w14:paraId="1F0BA68B" w14:textId="45CE03BC" w:rsidR="003213EE" w:rsidRDefault="003213EE">
          <w:pPr>
            <w:pStyle w:val="TOC2"/>
            <w:tabs>
              <w:tab w:val="right" w:leader="dot" w:pos="9350"/>
            </w:tabs>
            <w:rPr>
              <w:rFonts w:eastAsiaTheme="minorEastAsia"/>
              <w:noProof/>
            </w:rPr>
          </w:pPr>
          <w:hyperlink w:anchor="_Toc99290332" w:history="1">
            <w:r w:rsidRPr="00AE0BD0">
              <w:rPr>
                <w:rStyle w:val="Hyperlink"/>
                <w:rFonts w:ascii="Garamond" w:hAnsi="Garamond" w:cs="Times New Roman"/>
                <w:noProof/>
              </w:rPr>
              <w:t>SCENE 5</w:t>
            </w:r>
            <w:r>
              <w:rPr>
                <w:noProof/>
                <w:webHidden/>
              </w:rPr>
              <w:tab/>
            </w:r>
            <w:r>
              <w:rPr>
                <w:noProof/>
                <w:webHidden/>
              </w:rPr>
              <w:fldChar w:fldCharType="begin"/>
            </w:r>
            <w:r>
              <w:rPr>
                <w:noProof/>
                <w:webHidden/>
              </w:rPr>
              <w:instrText xml:space="preserve"> PAGEREF _Toc99290332 \h </w:instrText>
            </w:r>
            <w:r>
              <w:rPr>
                <w:noProof/>
                <w:webHidden/>
              </w:rPr>
            </w:r>
            <w:r>
              <w:rPr>
                <w:noProof/>
                <w:webHidden/>
              </w:rPr>
              <w:fldChar w:fldCharType="separate"/>
            </w:r>
            <w:r w:rsidR="00F7175D">
              <w:rPr>
                <w:noProof/>
                <w:webHidden/>
              </w:rPr>
              <w:t>- 9 -</w:t>
            </w:r>
            <w:r>
              <w:rPr>
                <w:noProof/>
                <w:webHidden/>
              </w:rPr>
              <w:fldChar w:fldCharType="end"/>
            </w:r>
          </w:hyperlink>
        </w:p>
        <w:p w14:paraId="1D00D85F" w14:textId="35CE82A0" w:rsidR="003213EE" w:rsidRDefault="003213EE">
          <w:pPr>
            <w:pStyle w:val="TOC1"/>
            <w:tabs>
              <w:tab w:val="right" w:leader="dot" w:pos="9350"/>
            </w:tabs>
            <w:rPr>
              <w:rFonts w:eastAsiaTheme="minorEastAsia"/>
              <w:noProof/>
            </w:rPr>
          </w:pPr>
          <w:hyperlink w:anchor="_Toc99290333" w:history="1">
            <w:r w:rsidRPr="00AE0BD0">
              <w:rPr>
                <w:rStyle w:val="Hyperlink"/>
                <w:rFonts w:ascii="Garamond" w:hAnsi="Garamond" w:cs="Times New Roman"/>
                <w:noProof/>
              </w:rPr>
              <w:t>CHAPTER 2 : The Job</w:t>
            </w:r>
            <w:r>
              <w:rPr>
                <w:noProof/>
                <w:webHidden/>
              </w:rPr>
              <w:tab/>
            </w:r>
            <w:r>
              <w:rPr>
                <w:noProof/>
                <w:webHidden/>
              </w:rPr>
              <w:fldChar w:fldCharType="begin"/>
            </w:r>
            <w:r>
              <w:rPr>
                <w:noProof/>
                <w:webHidden/>
              </w:rPr>
              <w:instrText xml:space="preserve"> PAGEREF _Toc99290333 \h </w:instrText>
            </w:r>
            <w:r>
              <w:rPr>
                <w:noProof/>
                <w:webHidden/>
              </w:rPr>
            </w:r>
            <w:r>
              <w:rPr>
                <w:noProof/>
                <w:webHidden/>
              </w:rPr>
              <w:fldChar w:fldCharType="separate"/>
            </w:r>
            <w:r w:rsidR="00F7175D">
              <w:rPr>
                <w:noProof/>
                <w:webHidden/>
              </w:rPr>
              <w:t>- 10 -</w:t>
            </w:r>
            <w:r>
              <w:rPr>
                <w:noProof/>
                <w:webHidden/>
              </w:rPr>
              <w:fldChar w:fldCharType="end"/>
            </w:r>
          </w:hyperlink>
        </w:p>
        <w:p w14:paraId="44797EFE" w14:textId="227B48F9" w:rsidR="003213EE" w:rsidRDefault="003213EE">
          <w:pPr>
            <w:pStyle w:val="TOC2"/>
            <w:tabs>
              <w:tab w:val="right" w:leader="dot" w:pos="9350"/>
            </w:tabs>
            <w:rPr>
              <w:rFonts w:eastAsiaTheme="minorEastAsia"/>
              <w:noProof/>
            </w:rPr>
          </w:pPr>
          <w:hyperlink w:anchor="_Toc99290334" w:history="1">
            <w:r w:rsidRPr="00AE0BD0">
              <w:rPr>
                <w:rStyle w:val="Hyperlink"/>
                <w:noProof/>
              </w:rPr>
              <w:t>SCENE 1</w:t>
            </w:r>
            <w:r>
              <w:rPr>
                <w:noProof/>
                <w:webHidden/>
              </w:rPr>
              <w:tab/>
            </w:r>
            <w:r>
              <w:rPr>
                <w:noProof/>
                <w:webHidden/>
              </w:rPr>
              <w:fldChar w:fldCharType="begin"/>
            </w:r>
            <w:r>
              <w:rPr>
                <w:noProof/>
                <w:webHidden/>
              </w:rPr>
              <w:instrText xml:space="preserve"> PAGEREF _Toc99290334 \h </w:instrText>
            </w:r>
            <w:r>
              <w:rPr>
                <w:noProof/>
                <w:webHidden/>
              </w:rPr>
            </w:r>
            <w:r>
              <w:rPr>
                <w:noProof/>
                <w:webHidden/>
              </w:rPr>
              <w:fldChar w:fldCharType="separate"/>
            </w:r>
            <w:r w:rsidR="00F7175D">
              <w:rPr>
                <w:noProof/>
                <w:webHidden/>
              </w:rPr>
              <w:t>- 10 -</w:t>
            </w:r>
            <w:r>
              <w:rPr>
                <w:noProof/>
                <w:webHidden/>
              </w:rPr>
              <w:fldChar w:fldCharType="end"/>
            </w:r>
          </w:hyperlink>
        </w:p>
        <w:p w14:paraId="04099EE2" w14:textId="3A7EA1F1" w:rsidR="003213EE" w:rsidRDefault="003213EE">
          <w:pPr>
            <w:pStyle w:val="TOC2"/>
            <w:tabs>
              <w:tab w:val="right" w:leader="dot" w:pos="9350"/>
            </w:tabs>
            <w:rPr>
              <w:rFonts w:eastAsiaTheme="minorEastAsia"/>
              <w:noProof/>
            </w:rPr>
          </w:pPr>
          <w:hyperlink w:anchor="_Toc99290335" w:history="1">
            <w:r w:rsidRPr="00AE0BD0">
              <w:rPr>
                <w:rStyle w:val="Hyperlink"/>
                <w:rFonts w:ascii="Garamond" w:hAnsi="Garamond" w:cs="Times New Roman"/>
                <w:noProof/>
              </w:rPr>
              <w:t>SCENE 2</w:t>
            </w:r>
            <w:r>
              <w:rPr>
                <w:noProof/>
                <w:webHidden/>
              </w:rPr>
              <w:tab/>
            </w:r>
            <w:r>
              <w:rPr>
                <w:noProof/>
                <w:webHidden/>
              </w:rPr>
              <w:fldChar w:fldCharType="begin"/>
            </w:r>
            <w:r>
              <w:rPr>
                <w:noProof/>
                <w:webHidden/>
              </w:rPr>
              <w:instrText xml:space="preserve"> PAGEREF _Toc99290335 \h </w:instrText>
            </w:r>
            <w:r>
              <w:rPr>
                <w:noProof/>
                <w:webHidden/>
              </w:rPr>
            </w:r>
            <w:r>
              <w:rPr>
                <w:noProof/>
                <w:webHidden/>
              </w:rPr>
              <w:fldChar w:fldCharType="separate"/>
            </w:r>
            <w:r w:rsidR="00F7175D">
              <w:rPr>
                <w:noProof/>
                <w:webHidden/>
              </w:rPr>
              <w:t>- 11 -</w:t>
            </w:r>
            <w:r>
              <w:rPr>
                <w:noProof/>
                <w:webHidden/>
              </w:rPr>
              <w:fldChar w:fldCharType="end"/>
            </w:r>
          </w:hyperlink>
        </w:p>
        <w:p w14:paraId="0020F7F5" w14:textId="4897007C" w:rsidR="003213EE" w:rsidRDefault="003213EE">
          <w:pPr>
            <w:pStyle w:val="TOC2"/>
            <w:tabs>
              <w:tab w:val="right" w:leader="dot" w:pos="9350"/>
            </w:tabs>
            <w:rPr>
              <w:rFonts w:eastAsiaTheme="minorEastAsia"/>
              <w:noProof/>
            </w:rPr>
          </w:pPr>
          <w:hyperlink w:anchor="_Toc99290336" w:history="1">
            <w:r w:rsidRPr="00AE0BD0">
              <w:rPr>
                <w:rStyle w:val="Hyperlink"/>
                <w:rFonts w:ascii="Garamond" w:hAnsi="Garamond" w:cs="Times New Roman"/>
                <w:noProof/>
              </w:rPr>
              <w:t>SCENE 3</w:t>
            </w:r>
            <w:r>
              <w:rPr>
                <w:noProof/>
                <w:webHidden/>
              </w:rPr>
              <w:tab/>
            </w:r>
            <w:r>
              <w:rPr>
                <w:noProof/>
                <w:webHidden/>
              </w:rPr>
              <w:fldChar w:fldCharType="begin"/>
            </w:r>
            <w:r>
              <w:rPr>
                <w:noProof/>
                <w:webHidden/>
              </w:rPr>
              <w:instrText xml:space="preserve"> PAGEREF _Toc99290336 \h </w:instrText>
            </w:r>
            <w:r>
              <w:rPr>
                <w:noProof/>
                <w:webHidden/>
              </w:rPr>
            </w:r>
            <w:r>
              <w:rPr>
                <w:noProof/>
                <w:webHidden/>
              </w:rPr>
              <w:fldChar w:fldCharType="separate"/>
            </w:r>
            <w:r w:rsidR="00F7175D">
              <w:rPr>
                <w:noProof/>
                <w:webHidden/>
              </w:rPr>
              <w:t>- 15 -</w:t>
            </w:r>
            <w:r>
              <w:rPr>
                <w:noProof/>
                <w:webHidden/>
              </w:rPr>
              <w:fldChar w:fldCharType="end"/>
            </w:r>
          </w:hyperlink>
        </w:p>
        <w:p w14:paraId="0BD519CB" w14:textId="19998AD9" w:rsidR="003213EE" w:rsidRDefault="003213EE">
          <w:pPr>
            <w:pStyle w:val="TOC2"/>
            <w:tabs>
              <w:tab w:val="right" w:leader="dot" w:pos="9350"/>
            </w:tabs>
            <w:rPr>
              <w:rFonts w:eastAsiaTheme="minorEastAsia"/>
              <w:noProof/>
            </w:rPr>
          </w:pPr>
          <w:hyperlink w:anchor="_Toc99290337" w:history="1">
            <w:r w:rsidRPr="00AE0BD0">
              <w:rPr>
                <w:rStyle w:val="Hyperlink"/>
                <w:rFonts w:ascii="Garamond" w:hAnsi="Garamond" w:cs="Times New Roman"/>
                <w:noProof/>
              </w:rPr>
              <w:t>SCENE 4</w:t>
            </w:r>
            <w:r>
              <w:rPr>
                <w:noProof/>
                <w:webHidden/>
              </w:rPr>
              <w:tab/>
            </w:r>
            <w:r>
              <w:rPr>
                <w:noProof/>
                <w:webHidden/>
              </w:rPr>
              <w:fldChar w:fldCharType="begin"/>
            </w:r>
            <w:r>
              <w:rPr>
                <w:noProof/>
                <w:webHidden/>
              </w:rPr>
              <w:instrText xml:space="preserve"> PAGEREF _Toc99290337 \h </w:instrText>
            </w:r>
            <w:r>
              <w:rPr>
                <w:noProof/>
                <w:webHidden/>
              </w:rPr>
            </w:r>
            <w:r>
              <w:rPr>
                <w:noProof/>
                <w:webHidden/>
              </w:rPr>
              <w:fldChar w:fldCharType="separate"/>
            </w:r>
            <w:r w:rsidR="00F7175D">
              <w:rPr>
                <w:noProof/>
                <w:webHidden/>
              </w:rPr>
              <w:t>- 16 -</w:t>
            </w:r>
            <w:r>
              <w:rPr>
                <w:noProof/>
                <w:webHidden/>
              </w:rPr>
              <w:fldChar w:fldCharType="end"/>
            </w:r>
          </w:hyperlink>
        </w:p>
        <w:p w14:paraId="094B4589" w14:textId="1AC6E010" w:rsidR="003213EE" w:rsidRDefault="003213EE">
          <w:pPr>
            <w:pStyle w:val="TOC1"/>
            <w:tabs>
              <w:tab w:val="right" w:leader="dot" w:pos="9350"/>
            </w:tabs>
            <w:rPr>
              <w:rFonts w:eastAsiaTheme="minorEastAsia"/>
              <w:noProof/>
            </w:rPr>
          </w:pPr>
          <w:hyperlink w:anchor="_Toc99290338" w:history="1">
            <w:r w:rsidRPr="00AE0BD0">
              <w:rPr>
                <w:rStyle w:val="Hyperlink"/>
                <w:rFonts w:ascii="Garamond" w:hAnsi="Garamond"/>
                <w:noProof/>
              </w:rPr>
              <w:t xml:space="preserve">CHAPTER 3: </w:t>
            </w:r>
            <w:r w:rsidRPr="00AE0BD0">
              <w:rPr>
                <w:rStyle w:val="Hyperlink"/>
                <w:rFonts w:ascii="Garamond" w:hAnsi="Garamond"/>
                <w:noProof/>
              </w:rPr>
              <w:t>P</w:t>
            </w:r>
            <w:r w:rsidRPr="00AE0BD0">
              <w:rPr>
                <w:rStyle w:val="Hyperlink"/>
                <w:rFonts w:ascii="Garamond" w:hAnsi="Garamond"/>
                <w:noProof/>
              </w:rPr>
              <w:t>ay Day</w:t>
            </w:r>
            <w:r>
              <w:rPr>
                <w:noProof/>
                <w:webHidden/>
              </w:rPr>
              <w:tab/>
            </w:r>
            <w:r>
              <w:rPr>
                <w:noProof/>
                <w:webHidden/>
              </w:rPr>
              <w:fldChar w:fldCharType="begin"/>
            </w:r>
            <w:r>
              <w:rPr>
                <w:noProof/>
                <w:webHidden/>
              </w:rPr>
              <w:instrText xml:space="preserve"> PAGEREF _Toc99290338 \h </w:instrText>
            </w:r>
            <w:r>
              <w:rPr>
                <w:noProof/>
                <w:webHidden/>
              </w:rPr>
            </w:r>
            <w:r>
              <w:rPr>
                <w:noProof/>
                <w:webHidden/>
              </w:rPr>
              <w:fldChar w:fldCharType="separate"/>
            </w:r>
            <w:r w:rsidR="00F7175D">
              <w:rPr>
                <w:noProof/>
                <w:webHidden/>
              </w:rPr>
              <w:t>- 17 -</w:t>
            </w:r>
            <w:r>
              <w:rPr>
                <w:noProof/>
                <w:webHidden/>
              </w:rPr>
              <w:fldChar w:fldCharType="end"/>
            </w:r>
          </w:hyperlink>
        </w:p>
        <w:p w14:paraId="27B750E2" w14:textId="2AEBEE39" w:rsidR="003213EE" w:rsidRDefault="003213EE">
          <w:pPr>
            <w:pStyle w:val="TOC2"/>
            <w:tabs>
              <w:tab w:val="right" w:leader="dot" w:pos="9350"/>
            </w:tabs>
            <w:rPr>
              <w:rFonts w:eastAsiaTheme="minorEastAsia"/>
              <w:noProof/>
            </w:rPr>
          </w:pPr>
          <w:hyperlink w:anchor="_Toc99290339" w:history="1">
            <w:r w:rsidRPr="00AE0BD0">
              <w:rPr>
                <w:rStyle w:val="Hyperlink"/>
                <w:noProof/>
              </w:rPr>
              <w:t>SCENE 1</w:t>
            </w:r>
            <w:r>
              <w:rPr>
                <w:noProof/>
                <w:webHidden/>
              </w:rPr>
              <w:tab/>
            </w:r>
            <w:r>
              <w:rPr>
                <w:noProof/>
                <w:webHidden/>
              </w:rPr>
              <w:fldChar w:fldCharType="begin"/>
            </w:r>
            <w:r>
              <w:rPr>
                <w:noProof/>
                <w:webHidden/>
              </w:rPr>
              <w:instrText xml:space="preserve"> PAGEREF _Toc99290339 \h </w:instrText>
            </w:r>
            <w:r>
              <w:rPr>
                <w:noProof/>
                <w:webHidden/>
              </w:rPr>
            </w:r>
            <w:r>
              <w:rPr>
                <w:noProof/>
                <w:webHidden/>
              </w:rPr>
              <w:fldChar w:fldCharType="separate"/>
            </w:r>
            <w:r w:rsidR="00F7175D">
              <w:rPr>
                <w:noProof/>
                <w:webHidden/>
              </w:rPr>
              <w:t>- 17 -</w:t>
            </w:r>
            <w:r>
              <w:rPr>
                <w:noProof/>
                <w:webHidden/>
              </w:rPr>
              <w:fldChar w:fldCharType="end"/>
            </w:r>
          </w:hyperlink>
        </w:p>
        <w:p w14:paraId="3EA6BA8F" w14:textId="10D01443" w:rsidR="003213EE" w:rsidRDefault="003213EE">
          <w:pPr>
            <w:pStyle w:val="TOC2"/>
            <w:tabs>
              <w:tab w:val="right" w:leader="dot" w:pos="9350"/>
            </w:tabs>
            <w:rPr>
              <w:rFonts w:eastAsiaTheme="minorEastAsia"/>
              <w:noProof/>
            </w:rPr>
          </w:pPr>
          <w:hyperlink w:anchor="_Toc99290340" w:history="1">
            <w:r w:rsidRPr="00AE0BD0">
              <w:rPr>
                <w:rStyle w:val="Hyperlink"/>
                <w:rFonts w:ascii="Garamond" w:hAnsi="Garamond"/>
                <w:noProof/>
              </w:rPr>
              <w:t>SCENE 2</w:t>
            </w:r>
            <w:r>
              <w:rPr>
                <w:noProof/>
                <w:webHidden/>
              </w:rPr>
              <w:tab/>
            </w:r>
            <w:r>
              <w:rPr>
                <w:noProof/>
                <w:webHidden/>
              </w:rPr>
              <w:fldChar w:fldCharType="begin"/>
            </w:r>
            <w:r>
              <w:rPr>
                <w:noProof/>
                <w:webHidden/>
              </w:rPr>
              <w:instrText xml:space="preserve"> PAGEREF _Toc99290340 \h </w:instrText>
            </w:r>
            <w:r>
              <w:rPr>
                <w:noProof/>
                <w:webHidden/>
              </w:rPr>
            </w:r>
            <w:r>
              <w:rPr>
                <w:noProof/>
                <w:webHidden/>
              </w:rPr>
              <w:fldChar w:fldCharType="separate"/>
            </w:r>
            <w:r w:rsidR="00F7175D">
              <w:rPr>
                <w:noProof/>
                <w:webHidden/>
              </w:rPr>
              <w:t>- 18 -</w:t>
            </w:r>
            <w:r>
              <w:rPr>
                <w:noProof/>
                <w:webHidden/>
              </w:rPr>
              <w:fldChar w:fldCharType="end"/>
            </w:r>
          </w:hyperlink>
        </w:p>
        <w:p w14:paraId="1D4FC556" w14:textId="10D43E46" w:rsidR="003213EE" w:rsidRDefault="003213EE">
          <w:pPr>
            <w:pStyle w:val="TOC2"/>
            <w:tabs>
              <w:tab w:val="right" w:leader="dot" w:pos="9350"/>
            </w:tabs>
            <w:rPr>
              <w:rFonts w:eastAsiaTheme="minorEastAsia"/>
              <w:noProof/>
            </w:rPr>
          </w:pPr>
          <w:hyperlink w:anchor="_Toc99290341" w:history="1">
            <w:r w:rsidRPr="00AE0BD0">
              <w:rPr>
                <w:rStyle w:val="Hyperlink"/>
                <w:rFonts w:ascii="Garamond" w:hAnsi="Garamond"/>
                <w:noProof/>
              </w:rPr>
              <w:t>SCENE 3</w:t>
            </w:r>
            <w:r>
              <w:rPr>
                <w:noProof/>
                <w:webHidden/>
              </w:rPr>
              <w:tab/>
            </w:r>
            <w:r>
              <w:rPr>
                <w:noProof/>
                <w:webHidden/>
              </w:rPr>
              <w:fldChar w:fldCharType="begin"/>
            </w:r>
            <w:r>
              <w:rPr>
                <w:noProof/>
                <w:webHidden/>
              </w:rPr>
              <w:instrText xml:space="preserve"> PAGEREF _Toc99290341 \h </w:instrText>
            </w:r>
            <w:r>
              <w:rPr>
                <w:noProof/>
                <w:webHidden/>
              </w:rPr>
            </w:r>
            <w:r>
              <w:rPr>
                <w:noProof/>
                <w:webHidden/>
              </w:rPr>
              <w:fldChar w:fldCharType="separate"/>
            </w:r>
            <w:r w:rsidR="00F7175D">
              <w:rPr>
                <w:noProof/>
                <w:webHidden/>
              </w:rPr>
              <w:t>- 20 -</w:t>
            </w:r>
            <w:r>
              <w:rPr>
                <w:noProof/>
                <w:webHidden/>
              </w:rPr>
              <w:fldChar w:fldCharType="end"/>
            </w:r>
          </w:hyperlink>
        </w:p>
        <w:p w14:paraId="18522F5D" w14:textId="0E773056" w:rsidR="003213EE" w:rsidRDefault="003213EE">
          <w:pPr>
            <w:pStyle w:val="TOC2"/>
            <w:tabs>
              <w:tab w:val="right" w:leader="dot" w:pos="9350"/>
            </w:tabs>
            <w:rPr>
              <w:rFonts w:eastAsiaTheme="minorEastAsia"/>
              <w:noProof/>
            </w:rPr>
          </w:pPr>
          <w:hyperlink w:anchor="_Toc99290342" w:history="1">
            <w:r w:rsidRPr="00AE0BD0">
              <w:rPr>
                <w:rStyle w:val="Hyperlink"/>
                <w:rFonts w:ascii="Garamond" w:hAnsi="Garamond"/>
                <w:noProof/>
              </w:rPr>
              <w:t>SCENE 4</w:t>
            </w:r>
            <w:r>
              <w:rPr>
                <w:noProof/>
                <w:webHidden/>
              </w:rPr>
              <w:tab/>
            </w:r>
            <w:r>
              <w:rPr>
                <w:noProof/>
                <w:webHidden/>
              </w:rPr>
              <w:fldChar w:fldCharType="begin"/>
            </w:r>
            <w:r>
              <w:rPr>
                <w:noProof/>
                <w:webHidden/>
              </w:rPr>
              <w:instrText xml:space="preserve"> PAGEREF _Toc99290342 \h </w:instrText>
            </w:r>
            <w:r>
              <w:rPr>
                <w:noProof/>
                <w:webHidden/>
              </w:rPr>
            </w:r>
            <w:r>
              <w:rPr>
                <w:noProof/>
                <w:webHidden/>
              </w:rPr>
              <w:fldChar w:fldCharType="separate"/>
            </w:r>
            <w:r w:rsidR="00F7175D">
              <w:rPr>
                <w:noProof/>
                <w:webHidden/>
              </w:rPr>
              <w:t>- 21 -</w:t>
            </w:r>
            <w:r>
              <w:rPr>
                <w:noProof/>
                <w:webHidden/>
              </w:rPr>
              <w:fldChar w:fldCharType="end"/>
            </w:r>
          </w:hyperlink>
        </w:p>
        <w:p w14:paraId="23EFC254" w14:textId="699FD3CE" w:rsidR="003213EE" w:rsidRDefault="003213EE">
          <w:pPr>
            <w:pStyle w:val="TOC1"/>
            <w:tabs>
              <w:tab w:val="right" w:leader="dot" w:pos="9350"/>
            </w:tabs>
            <w:rPr>
              <w:rFonts w:eastAsiaTheme="minorEastAsia"/>
              <w:noProof/>
            </w:rPr>
          </w:pPr>
          <w:hyperlink w:anchor="_Toc99290343" w:history="1">
            <w:r w:rsidRPr="00AE0BD0">
              <w:rPr>
                <w:rStyle w:val="Hyperlink"/>
                <w:rFonts w:ascii="Garamond" w:hAnsi="Garamond"/>
                <w:noProof/>
              </w:rPr>
              <w:t>CHAPTER 4: The Decaying Forest</w:t>
            </w:r>
            <w:r>
              <w:rPr>
                <w:noProof/>
                <w:webHidden/>
              </w:rPr>
              <w:tab/>
            </w:r>
            <w:r>
              <w:rPr>
                <w:noProof/>
                <w:webHidden/>
              </w:rPr>
              <w:fldChar w:fldCharType="begin"/>
            </w:r>
            <w:r>
              <w:rPr>
                <w:noProof/>
                <w:webHidden/>
              </w:rPr>
              <w:instrText xml:space="preserve"> PAGEREF _Toc99290343 \h </w:instrText>
            </w:r>
            <w:r>
              <w:rPr>
                <w:noProof/>
                <w:webHidden/>
              </w:rPr>
            </w:r>
            <w:r>
              <w:rPr>
                <w:noProof/>
                <w:webHidden/>
              </w:rPr>
              <w:fldChar w:fldCharType="separate"/>
            </w:r>
            <w:r w:rsidR="00F7175D">
              <w:rPr>
                <w:noProof/>
                <w:webHidden/>
              </w:rPr>
              <w:t>- 23 -</w:t>
            </w:r>
            <w:r>
              <w:rPr>
                <w:noProof/>
                <w:webHidden/>
              </w:rPr>
              <w:fldChar w:fldCharType="end"/>
            </w:r>
          </w:hyperlink>
        </w:p>
        <w:p w14:paraId="3FFEC531" w14:textId="57B7FB2A" w:rsidR="003213EE" w:rsidRDefault="003213EE">
          <w:pPr>
            <w:pStyle w:val="TOC2"/>
            <w:tabs>
              <w:tab w:val="right" w:leader="dot" w:pos="9350"/>
            </w:tabs>
            <w:rPr>
              <w:rFonts w:eastAsiaTheme="minorEastAsia"/>
              <w:noProof/>
            </w:rPr>
          </w:pPr>
          <w:hyperlink w:anchor="_Toc99290344" w:history="1">
            <w:r w:rsidRPr="00AE0BD0">
              <w:rPr>
                <w:rStyle w:val="Hyperlink"/>
                <w:noProof/>
              </w:rPr>
              <w:t>SCENE 1</w:t>
            </w:r>
            <w:r>
              <w:rPr>
                <w:noProof/>
                <w:webHidden/>
              </w:rPr>
              <w:tab/>
            </w:r>
            <w:r>
              <w:rPr>
                <w:noProof/>
                <w:webHidden/>
              </w:rPr>
              <w:fldChar w:fldCharType="begin"/>
            </w:r>
            <w:r>
              <w:rPr>
                <w:noProof/>
                <w:webHidden/>
              </w:rPr>
              <w:instrText xml:space="preserve"> PAGEREF _Toc99290344 \h </w:instrText>
            </w:r>
            <w:r>
              <w:rPr>
                <w:noProof/>
                <w:webHidden/>
              </w:rPr>
            </w:r>
            <w:r>
              <w:rPr>
                <w:noProof/>
                <w:webHidden/>
              </w:rPr>
              <w:fldChar w:fldCharType="separate"/>
            </w:r>
            <w:r w:rsidR="00F7175D">
              <w:rPr>
                <w:noProof/>
                <w:webHidden/>
              </w:rPr>
              <w:t>- 23 -</w:t>
            </w:r>
            <w:r>
              <w:rPr>
                <w:noProof/>
                <w:webHidden/>
              </w:rPr>
              <w:fldChar w:fldCharType="end"/>
            </w:r>
          </w:hyperlink>
        </w:p>
        <w:p w14:paraId="2BDFB6E1" w14:textId="4470B049" w:rsidR="003213EE" w:rsidRDefault="003213EE">
          <w:pPr>
            <w:pStyle w:val="TOC2"/>
            <w:tabs>
              <w:tab w:val="right" w:leader="dot" w:pos="9350"/>
            </w:tabs>
            <w:rPr>
              <w:rFonts w:eastAsiaTheme="minorEastAsia"/>
              <w:noProof/>
            </w:rPr>
          </w:pPr>
          <w:hyperlink w:anchor="_Toc99290345" w:history="1">
            <w:r w:rsidRPr="00AE0BD0">
              <w:rPr>
                <w:rStyle w:val="Hyperlink"/>
                <w:rFonts w:ascii="Garamond" w:hAnsi="Garamond"/>
                <w:noProof/>
              </w:rPr>
              <w:t>SCENE 2</w:t>
            </w:r>
            <w:r>
              <w:rPr>
                <w:noProof/>
                <w:webHidden/>
              </w:rPr>
              <w:tab/>
            </w:r>
            <w:r>
              <w:rPr>
                <w:noProof/>
                <w:webHidden/>
              </w:rPr>
              <w:fldChar w:fldCharType="begin"/>
            </w:r>
            <w:r>
              <w:rPr>
                <w:noProof/>
                <w:webHidden/>
              </w:rPr>
              <w:instrText xml:space="preserve"> PAGEREF _Toc99290345 \h </w:instrText>
            </w:r>
            <w:r>
              <w:rPr>
                <w:noProof/>
                <w:webHidden/>
              </w:rPr>
            </w:r>
            <w:r>
              <w:rPr>
                <w:noProof/>
                <w:webHidden/>
              </w:rPr>
              <w:fldChar w:fldCharType="separate"/>
            </w:r>
            <w:r w:rsidR="00F7175D">
              <w:rPr>
                <w:noProof/>
                <w:webHidden/>
              </w:rPr>
              <w:t>- 25 -</w:t>
            </w:r>
            <w:r>
              <w:rPr>
                <w:noProof/>
                <w:webHidden/>
              </w:rPr>
              <w:fldChar w:fldCharType="end"/>
            </w:r>
          </w:hyperlink>
        </w:p>
        <w:p w14:paraId="4077938E" w14:textId="3764C145" w:rsidR="003213EE" w:rsidRDefault="003213EE">
          <w:pPr>
            <w:pStyle w:val="TOC2"/>
            <w:tabs>
              <w:tab w:val="right" w:leader="dot" w:pos="9350"/>
            </w:tabs>
            <w:rPr>
              <w:rFonts w:eastAsiaTheme="minorEastAsia"/>
              <w:noProof/>
            </w:rPr>
          </w:pPr>
          <w:hyperlink w:anchor="_Toc99290346" w:history="1">
            <w:r w:rsidRPr="00AE0BD0">
              <w:rPr>
                <w:rStyle w:val="Hyperlink"/>
                <w:rFonts w:ascii="Garamond" w:hAnsi="Garamond"/>
                <w:noProof/>
              </w:rPr>
              <w:t>SCENE 3</w:t>
            </w:r>
            <w:r>
              <w:rPr>
                <w:noProof/>
                <w:webHidden/>
              </w:rPr>
              <w:tab/>
            </w:r>
            <w:r>
              <w:rPr>
                <w:noProof/>
                <w:webHidden/>
              </w:rPr>
              <w:fldChar w:fldCharType="begin"/>
            </w:r>
            <w:r>
              <w:rPr>
                <w:noProof/>
                <w:webHidden/>
              </w:rPr>
              <w:instrText xml:space="preserve"> PAGEREF _Toc99290346 \h </w:instrText>
            </w:r>
            <w:r>
              <w:rPr>
                <w:noProof/>
                <w:webHidden/>
              </w:rPr>
            </w:r>
            <w:r>
              <w:rPr>
                <w:noProof/>
                <w:webHidden/>
              </w:rPr>
              <w:fldChar w:fldCharType="separate"/>
            </w:r>
            <w:r w:rsidR="00F7175D">
              <w:rPr>
                <w:noProof/>
                <w:webHidden/>
              </w:rPr>
              <w:t>- 26 -</w:t>
            </w:r>
            <w:r>
              <w:rPr>
                <w:noProof/>
                <w:webHidden/>
              </w:rPr>
              <w:fldChar w:fldCharType="end"/>
            </w:r>
          </w:hyperlink>
        </w:p>
        <w:p w14:paraId="466482CE" w14:textId="41DEDFC4" w:rsidR="003213EE" w:rsidRDefault="003213EE">
          <w:pPr>
            <w:pStyle w:val="TOC2"/>
            <w:tabs>
              <w:tab w:val="right" w:leader="dot" w:pos="9350"/>
            </w:tabs>
            <w:rPr>
              <w:rFonts w:eastAsiaTheme="minorEastAsia"/>
              <w:noProof/>
            </w:rPr>
          </w:pPr>
          <w:hyperlink w:anchor="_Toc99290347" w:history="1">
            <w:r w:rsidRPr="00AE0BD0">
              <w:rPr>
                <w:rStyle w:val="Hyperlink"/>
                <w:rFonts w:ascii="Garamond" w:hAnsi="Garamond"/>
                <w:noProof/>
              </w:rPr>
              <w:t>SCENE 4</w:t>
            </w:r>
            <w:r>
              <w:rPr>
                <w:noProof/>
                <w:webHidden/>
              </w:rPr>
              <w:tab/>
            </w:r>
            <w:r>
              <w:rPr>
                <w:noProof/>
                <w:webHidden/>
              </w:rPr>
              <w:fldChar w:fldCharType="begin"/>
            </w:r>
            <w:r>
              <w:rPr>
                <w:noProof/>
                <w:webHidden/>
              </w:rPr>
              <w:instrText xml:space="preserve"> PAGEREF _Toc99290347 \h </w:instrText>
            </w:r>
            <w:r>
              <w:rPr>
                <w:noProof/>
                <w:webHidden/>
              </w:rPr>
            </w:r>
            <w:r>
              <w:rPr>
                <w:noProof/>
                <w:webHidden/>
              </w:rPr>
              <w:fldChar w:fldCharType="separate"/>
            </w:r>
            <w:r w:rsidR="00F7175D">
              <w:rPr>
                <w:noProof/>
                <w:webHidden/>
              </w:rPr>
              <w:t>- 28 -</w:t>
            </w:r>
            <w:r>
              <w:rPr>
                <w:noProof/>
                <w:webHidden/>
              </w:rPr>
              <w:fldChar w:fldCharType="end"/>
            </w:r>
          </w:hyperlink>
        </w:p>
        <w:p w14:paraId="18FAF8F9" w14:textId="613646C5" w:rsidR="003213EE" w:rsidRDefault="003213EE">
          <w:pPr>
            <w:pStyle w:val="TOC1"/>
            <w:tabs>
              <w:tab w:val="right" w:leader="dot" w:pos="9350"/>
            </w:tabs>
            <w:rPr>
              <w:rFonts w:eastAsiaTheme="minorEastAsia"/>
              <w:noProof/>
            </w:rPr>
          </w:pPr>
          <w:hyperlink w:anchor="_Toc99290348" w:history="1">
            <w:r w:rsidRPr="00AE0BD0">
              <w:rPr>
                <w:rStyle w:val="Hyperlink"/>
                <w:rFonts w:ascii="Garamond" w:hAnsi="Garamond"/>
                <w:noProof/>
              </w:rPr>
              <w:t>CHAPTER 5: The Fall</w:t>
            </w:r>
            <w:r>
              <w:rPr>
                <w:noProof/>
                <w:webHidden/>
              </w:rPr>
              <w:tab/>
            </w:r>
            <w:r>
              <w:rPr>
                <w:noProof/>
                <w:webHidden/>
              </w:rPr>
              <w:fldChar w:fldCharType="begin"/>
            </w:r>
            <w:r>
              <w:rPr>
                <w:noProof/>
                <w:webHidden/>
              </w:rPr>
              <w:instrText xml:space="preserve"> PAGEREF _Toc99290348 \h </w:instrText>
            </w:r>
            <w:r>
              <w:rPr>
                <w:noProof/>
                <w:webHidden/>
              </w:rPr>
            </w:r>
            <w:r>
              <w:rPr>
                <w:noProof/>
                <w:webHidden/>
              </w:rPr>
              <w:fldChar w:fldCharType="separate"/>
            </w:r>
            <w:r w:rsidR="00F7175D">
              <w:rPr>
                <w:noProof/>
                <w:webHidden/>
              </w:rPr>
              <w:t>- 32 -</w:t>
            </w:r>
            <w:r>
              <w:rPr>
                <w:noProof/>
                <w:webHidden/>
              </w:rPr>
              <w:fldChar w:fldCharType="end"/>
            </w:r>
          </w:hyperlink>
        </w:p>
        <w:p w14:paraId="6F2E1DA7" w14:textId="66277AF2" w:rsidR="003213EE" w:rsidRDefault="003213EE">
          <w:pPr>
            <w:pStyle w:val="TOC2"/>
            <w:tabs>
              <w:tab w:val="right" w:leader="dot" w:pos="9350"/>
            </w:tabs>
            <w:rPr>
              <w:rFonts w:eastAsiaTheme="minorEastAsia"/>
              <w:noProof/>
            </w:rPr>
          </w:pPr>
          <w:hyperlink w:anchor="_Toc99290349" w:history="1">
            <w:r w:rsidRPr="00AE0BD0">
              <w:rPr>
                <w:rStyle w:val="Hyperlink"/>
                <w:noProof/>
              </w:rPr>
              <w:t>SCENE 1:</w:t>
            </w:r>
            <w:r>
              <w:rPr>
                <w:noProof/>
                <w:webHidden/>
              </w:rPr>
              <w:tab/>
            </w:r>
            <w:r>
              <w:rPr>
                <w:noProof/>
                <w:webHidden/>
              </w:rPr>
              <w:fldChar w:fldCharType="begin"/>
            </w:r>
            <w:r>
              <w:rPr>
                <w:noProof/>
                <w:webHidden/>
              </w:rPr>
              <w:instrText xml:space="preserve"> PAGEREF _Toc99290349 \h </w:instrText>
            </w:r>
            <w:r>
              <w:rPr>
                <w:noProof/>
                <w:webHidden/>
              </w:rPr>
            </w:r>
            <w:r>
              <w:rPr>
                <w:noProof/>
                <w:webHidden/>
              </w:rPr>
              <w:fldChar w:fldCharType="separate"/>
            </w:r>
            <w:r w:rsidR="00F7175D">
              <w:rPr>
                <w:noProof/>
                <w:webHidden/>
              </w:rPr>
              <w:t>- 32 -</w:t>
            </w:r>
            <w:r>
              <w:rPr>
                <w:noProof/>
                <w:webHidden/>
              </w:rPr>
              <w:fldChar w:fldCharType="end"/>
            </w:r>
          </w:hyperlink>
        </w:p>
        <w:p w14:paraId="57348E85" w14:textId="2B2E596F" w:rsidR="003213EE" w:rsidRDefault="003213EE">
          <w:pPr>
            <w:pStyle w:val="TOC2"/>
            <w:tabs>
              <w:tab w:val="right" w:leader="dot" w:pos="9350"/>
            </w:tabs>
            <w:rPr>
              <w:rFonts w:eastAsiaTheme="minorEastAsia"/>
              <w:noProof/>
            </w:rPr>
          </w:pPr>
          <w:hyperlink w:anchor="_Toc99290350" w:history="1">
            <w:r w:rsidRPr="00AE0BD0">
              <w:rPr>
                <w:rStyle w:val="Hyperlink"/>
                <w:rFonts w:ascii="Garamond" w:hAnsi="Garamond" w:cs="Calibri"/>
                <w:noProof/>
              </w:rPr>
              <w:t>SCENE 2</w:t>
            </w:r>
            <w:r>
              <w:rPr>
                <w:noProof/>
                <w:webHidden/>
              </w:rPr>
              <w:tab/>
            </w:r>
            <w:r>
              <w:rPr>
                <w:noProof/>
                <w:webHidden/>
              </w:rPr>
              <w:fldChar w:fldCharType="begin"/>
            </w:r>
            <w:r>
              <w:rPr>
                <w:noProof/>
                <w:webHidden/>
              </w:rPr>
              <w:instrText xml:space="preserve"> PAGEREF _Toc99290350 \h </w:instrText>
            </w:r>
            <w:r>
              <w:rPr>
                <w:noProof/>
                <w:webHidden/>
              </w:rPr>
            </w:r>
            <w:r>
              <w:rPr>
                <w:noProof/>
                <w:webHidden/>
              </w:rPr>
              <w:fldChar w:fldCharType="separate"/>
            </w:r>
            <w:r w:rsidR="00F7175D">
              <w:rPr>
                <w:noProof/>
                <w:webHidden/>
              </w:rPr>
              <w:t>- 34 -</w:t>
            </w:r>
            <w:r>
              <w:rPr>
                <w:noProof/>
                <w:webHidden/>
              </w:rPr>
              <w:fldChar w:fldCharType="end"/>
            </w:r>
          </w:hyperlink>
        </w:p>
        <w:p w14:paraId="7406AAC1" w14:textId="164C7217" w:rsidR="00126EEF" w:rsidRDefault="00126EEF">
          <w:r>
            <w:rPr>
              <w:b/>
              <w:bCs/>
              <w:noProof/>
            </w:rPr>
            <w:fldChar w:fldCharType="end"/>
          </w:r>
        </w:p>
      </w:sdtContent>
    </w:sdt>
    <w:p w14:paraId="3BC17F04" w14:textId="77777777" w:rsidR="00E36945" w:rsidRDefault="00E36945" w:rsidP="009B3424">
      <w:pPr>
        <w:spacing w:line="480" w:lineRule="auto"/>
        <w:ind w:firstLine="720"/>
        <w:rPr>
          <w:rFonts w:ascii="Garamond" w:hAnsi="Garamond" w:cs="Times New Roman"/>
          <w:sz w:val="24"/>
          <w:szCs w:val="24"/>
        </w:rPr>
      </w:pPr>
    </w:p>
    <w:p w14:paraId="3B0CA24B" w14:textId="05E594CD" w:rsidR="000617B9" w:rsidRDefault="000617B9" w:rsidP="000617B9">
      <w:pPr>
        <w:pStyle w:val="Heading1"/>
        <w:rPr>
          <w:rFonts w:ascii="Garamond" w:hAnsi="Garamond" w:cs="Times New Roman"/>
          <w:sz w:val="24"/>
          <w:szCs w:val="24"/>
        </w:rPr>
      </w:pPr>
      <w:bookmarkStart w:id="0" w:name="_Toc99290327"/>
      <w:r>
        <w:rPr>
          <w:rFonts w:ascii="Garamond" w:hAnsi="Garamond" w:cs="Times New Roman"/>
          <w:sz w:val="24"/>
          <w:szCs w:val="24"/>
        </w:rPr>
        <w:t>CHAPTER 1: The Woods</w:t>
      </w:r>
      <w:bookmarkEnd w:id="0"/>
    </w:p>
    <w:p w14:paraId="3319D8C0" w14:textId="1941D9E7" w:rsidR="00876046" w:rsidRPr="00876046" w:rsidRDefault="00876046" w:rsidP="00876046">
      <w:pPr>
        <w:pStyle w:val="Heading2"/>
      </w:pPr>
      <w:bookmarkStart w:id="1" w:name="_Toc99290328"/>
      <w:r>
        <w:t>SCENE 1</w:t>
      </w:r>
      <w:bookmarkEnd w:id="1"/>
    </w:p>
    <w:p w14:paraId="59408ADD" w14:textId="6449BE13" w:rsidR="00F45282" w:rsidRPr="00253F36" w:rsidRDefault="715B2DF3" w:rsidP="009B3424">
      <w:pPr>
        <w:spacing w:line="480" w:lineRule="auto"/>
        <w:ind w:firstLine="720"/>
        <w:rPr>
          <w:rFonts w:ascii="Garamond" w:hAnsi="Garamond" w:cs="Times New Roman"/>
          <w:sz w:val="24"/>
          <w:szCs w:val="24"/>
        </w:rPr>
      </w:pPr>
      <w:commentRangeStart w:id="2"/>
      <w:r w:rsidRPr="715B2DF3">
        <w:rPr>
          <w:rFonts w:ascii="Garamond" w:hAnsi="Garamond" w:cs="Times New Roman"/>
          <w:sz w:val="24"/>
          <w:szCs w:val="24"/>
        </w:rPr>
        <w:t xml:space="preserve">The trees rustled in the delicate forest wind. The leaves </w:t>
      </w:r>
      <w:proofErr w:type="gramStart"/>
      <w:r w:rsidRPr="715B2DF3">
        <w:rPr>
          <w:rFonts w:ascii="Garamond" w:hAnsi="Garamond" w:cs="Times New Roman"/>
          <w:sz w:val="24"/>
          <w:szCs w:val="24"/>
        </w:rPr>
        <w:t>hadn’t</w:t>
      </w:r>
      <w:proofErr w:type="gramEnd"/>
      <w:r w:rsidRPr="715B2DF3">
        <w:rPr>
          <w:rFonts w:ascii="Garamond" w:hAnsi="Garamond" w:cs="Times New Roman"/>
          <w:sz w:val="24"/>
          <w:szCs w:val="24"/>
        </w:rPr>
        <w:t xml:space="preserve"> yet changed their color, but a lonely few gave in to the breeze and tumbled to the forest floor. A deer sauntered between the dense trees and fallen trunks, weaving its antlers through the branches with ease. It stopped and stooped its head low to the ground to nibble at the fallen leaves. Its ears perked up and it lifted its head as a girl’s voice booms through the forest. The deer reflexively turned and bounded back the way it came, tail flapping with every hop. Markus ran out from behind a tree, arrow nocked in his bow. He aimed at the deer and fired his shot. Chunks of wood go flying as the arrow embedded itself into a trunk just as the deer vanished into the sea of trees. The man slumped his shoulders, sighed, and turned to look at his younger sister sprawled out in the dirt, foot caught in a root snaking out of the ground. </w:t>
      </w:r>
      <w:commentRangeEnd w:id="2"/>
      <w:r w:rsidR="00F45282">
        <w:rPr>
          <w:rStyle w:val="CommentReference"/>
        </w:rPr>
        <w:commentReference w:id="2"/>
      </w:r>
    </w:p>
    <w:p w14:paraId="007BA8C3" w14:textId="13DD7734"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“Damn it,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You </w:t>
      </w:r>
      <w:proofErr w:type="gramStart"/>
      <w:r w:rsidRPr="715B2DF3">
        <w:rPr>
          <w:rFonts w:ascii="Garamond" w:hAnsi="Garamond" w:cs="Times New Roman"/>
          <w:sz w:val="24"/>
          <w:szCs w:val="24"/>
        </w:rPr>
        <w:t>have to</w:t>
      </w:r>
      <w:proofErr w:type="gramEnd"/>
      <w:r w:rsidRPr="715B2DF3">
        <w:rPr>
          <w:rFonts w:ascii="Garamond" w:hAnsi="Garamond" w:cs="Times New Roman"/>
          <w:sz w:val="24"/>
          <w:szCs w:val="24"/>
        </w:rPr>
        <w:t xml:space="preserve"> watch where you step. Now we </w:t>
      </w:r>
      <w:proofErr w:type="gramStart"/>
      <w:r w:rsidRPr="715B2DF3">
        <w:rPr>
          <w:rFonts w:ascii="Garamond" w:hAnsi="Garamond" w:cs="Times New Roman"/>
          <w:sz w:val="24"/>
          <w:szCs w:val="24"/>
        </w:rPr>
        <w:t>don’t</w:t>
      </w:r>
      <w:proofErr w:type="gramEnd"/>
      <w:r w:rsidRPr="715B2DF3">
        <w:rPr>
          <w:rFonts w:ascii="Garamond" w:hAnsi="Garamond" w:cs="Times New Roman"/>
          <w:sz w:val="24"/>
          <w:szCs w:val="24"/>
        </w:rPr>
        <w:t xml:space="preserve"> have dinner.” She glared up at him in silence, then stood to free her foot. “What if it was our contract that heard you instead? We </w:t>
      </w:r>
      <w:proofErr w:type="gramStart"/>
      <w:r w:rsidRPr="715B2DF3">
        <w:rPr>
          <w:rFonts w:ascii="Garamond" w:hAnsi="Garamond" w:cs="Times New Roman"/>
          <w:sz w:val="24"/>
          <w:szCs w:val="24"/>
        </w:rPr>
        <w:t>wouldn’t</w:t>
      </w:r>
      <w:proofErr w:type="gramEnd"/>
      <w:r w:rsidRPr="715B2DF3">
        <w:rPr>
          <w:rFonts w:ascii="Garamond" w:hAnsi="Garamond" w:cs="Times New Roman"/>
          <w:sz w:val="24"/>
          <w:szCs w:val="24"/>
        </w:rPr>
        <w:t xml:space="preserve"> be able to surprise them and that would get us killed.” He continued. He walked forward and retrieved his arrow from the tree.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fell backwards as she wrenched her foot out of the root. </w:t>
      </w:r>
    </w:p>
    <w:p w14:paraId="2305F36B" w14:textId="5A1394D0"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“I get it, okay? </w:t>
      </w:r>
      <w:proofErr w:type="gramStart"/>
      <w:r w:rsidRPr="715B2DF3">
        <w:rPr>
          <w:rFonts w:ascii="Garamond" w:hAnsi="Garamond" w:cs="Times New Roman"/>
          <w:sz w:val="24"/>
          <w:szCs w:val="24"/>
        </w:rPr>
        <w:t>It’s</w:t>
      </w:r>
      <w:proofErr w:type="gramEnd"/>
      <w:r w:rsidRPr="715B2DF3">
        <w:rPr>
          <w:rFonts w:ascii="Garamond" w:hAnsi="Garamond" w:cs="Times New Roman"/>
          <w:sz w:val="24"/>
          <w:szCs w:val="24"/>
        </w:rPr>
        <w:t xml:space="preserve"> hard to watch in front of me and my feet at the same time!” She felt tears begin stinging her eyes, but she blinked them away before her brother could notice. He hated seeing her cry. Markus leaned his shoulder against the tree that defeated her. They stayed like that for a while, silent, until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raised her arms and grasped at the air, playfully signaling her brother to help her up. She let her arms fall back onto her chest and let out a sigh when Markus </w:t>
      </w:r>
      <w:proofErr w:type="gramStart"/>
      <w:r w:rsidRPr="715B2DF3">
        <w:rPr>
          <w:rFonts w:ascii="Garamond" w:hAnsi="Garamond" w:cs="Times New Roman"/>
          <w:sz w:val="24"/>
          <w:szCs w:val="24"/>
        </w:rPr>
        <w:t>didn’t</w:t>
      </w:r>
      <w:proofErr w:type="gramEnd"/>
      <w:r w:rsidRPr="715B2DF3">
        <w:rPr>
          <w:rFonts w:ascii="Garamond" w:hAnsi="Garamond" w:cs="Times New Roman"/>
          <w:sz w:val="24"/>
          <w:szCs w:val="24"/>
        </w:rPr>
        <w:t xml:space="preserve"> move. </w:t>
      </w:r>
    </w:p>
    <w:p w14:paraId="36581AA7" w14:textId="6D1C462D"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w:t>
      </w:r>
      <w:proofErr w:type="gramStart"/>
      <w:r w:rsidRPr="715B2DF3">
        <w:rPr>
          <w:rFonts w:ascii="Garamond" w:hAnsi="Garamond" w:cs="Times New Roman"/>
          <w:sz w:val="24"/>
          <w:szCs w:val="24"/>
        </w:rPr>
        <w:t>I’m</w:t>
      </w:r>
      <w:proofErr w:type="gramEnd"/>
      <w:r w:rsidRPr="715B2DF3">
        <w:rPr>
          <w:rFonts w:ascii="Garamond" w:hAnsi="Garamond" w:cs="Times New Roman"/>
          <w:sz w:val="24"/>
          <w:szCs w:val="24"/>
        </w:rPr>
        <w:t xml:space="preserve"> sorry. I’ll try to be more careful next time,” </w:t>
      </w:r>
      <w:proofErr w:type="gramStart"/>
      <w:r w:rsidRPr="715B2DF3">
        <w:rPr>
          <w:rFonts w:ascii="Garamond" w:hAnsi="Garamond" w:cs="Times New Roman"/>
          <w:sz w:val="24"/>
          <w:szCs w:val="24"/>
        </w:rPr>
        <w:t>She</w:t>
      </w:r>
      <w:proofErr w:type="gramEnd"/>
      <w:r w:rsidRPr="715B2DF3">
        <w:rPr>
          <w:rFonts w:ascii="Garamond" w:hAnsi="Garamond" w:cs="Times New Roman"/>
          <w:sz w:val="24"/>
          <w:szCs w:val="24"/>
        </w:rPr>
        <w:t xml:space="preserve"> said. Satisfied with her apology, Markus grabbed her arms and hoisted her onto his back. </w:t>
      </w:r>
    </w:p>
    <w:p w14:paraId="146FBF11" w14:textId="6141F1D6" w:rsidR="00F8256F" w:rsidRPr="00253F36" w:rsidRDefault="715B2DF3" w:rsidP="715B2DF3">
      <w:pPr>
        <w:spacing w:line="480" w:lineRule="auto"/>
        <w:rPr>
          <w:rFonts w:ascii="Garamond" w:hAnsi="Garamond" w:cs="Times New Roman"/>
          <w:sz w:val="24"/>
          <w:szCs w:val="24"/>
        </w:rPr>
      </w:pPr>
      <w:r w:rsidRPr="715B2DF3">
        <w:rPr>
          <w:rFonts w:ascii="Garamond" w:hAnsi="Garamond" w:cs="Times New Roman"/>
          <w:sz w:val="24"/>
          <w:szCs w:val="24"/>
        </w:rPr>
        <w:t xml:space="preserve">“Does your foot hurt?” He asked. She shook her head, forgetting he </w:t>
      </w:r>
      <w:proofErr w:type="gramStart"/>
      <w:r w:rsidRPr="715B2DF3">
        <w:rPr>
          <w:rFonts w:ascii="Garamond" w:hAnsi="Garamond" w:cs="Times New Roman"/>
          <w:sz w:val="24"/>
          <w:szCs w:val="24"/>
        </w:rPr>
        <w:t>couldn’t</w:t>
      </w:r>
      <w:proofErr w:type="gramEnd"/>
      <w:r w:rsidRPr="715B2DF3">
        <w:rPr>
          <w:rFonts w:ascii="Garamond" w:hAnsi="Garamond" w:cs="Times New Roman"/>
          <w:sz w:val="24"/>
          <w:szCs w:val="24"/>
        </w:rPr>
        <w:t xml:space="preserve"> see her face behind him.</w:t>
      </w:r>
    </w:p>
    <w:p w14:paraId="3112C2F0" w14:textId="61CA4708" w:rsidR="00F45282" w:rsidRPr="00253F36" w:rsidRDefault="715B2DF3">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“Not a lot, but thanks for the ride.” She wrapped her arms around his neck to ease the weight on his back. Markus </w:t>
      </w:r>
      <w:proofErr w:type="gramStart"/>
      <w:r w:rsidRPr="715B2DF3">
        <w:rPr>
          <w:rFonts w:ascii="Garamond" w:hAnsi="Garamond" w:cs="Times New Roman"/>
          <w:sz w:val="24"/>
          <w:szCs w:val="24"/>
        </w:rPr>
        <w:t>didn’t</w:t>
      </w:r>
      <w:proofErr w:type="gramEnd"/>
      <w:r w:rsidRPr="715B2DF3">
        <w:rPr>
          <w:rFonts w:ascii="Garamond" w:hAnsi="Garamond" w:cs="Times New Roman"/>
          <w:sz w:val="24"/>
          <w:szCs w:val="24"/>
        </w:rPr>
        <w:t xml:space="preserve"> mind either way. She </w:t>
      </w:r>
      <w:proofErr w:type="gramStart"/>
      <w:r w:rsidRPr="715B2DF3">
        <w:rPr>
          <w:rFonts w:ascii="Garamond" w:hAnsi="Garamond" w:cs="Times New Roman"/>
          <w:sz w:val="24"/>
          <w:szCs w:val="24"/>
        </w:rPr>
        <w:t>wasn’t</w:t>
      </w:r>
      <w:proofErr w:type="gramEnd"/>
      <w:r w:rsidRPr="715B2DF3">
        <w:rPr>
          <w:rFonts w:ascii="Garamond" w:hAnsi="Garamond" w:cs="Times New Roman"/>
          <w:sz w:val="24"/>
          <w:szCs w:val="24"/>
        </w:rPr>
        <w:t xml:space="preserve"> terribly heavy. He trudged through the woods carrying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on his back, taking extra care to watch his footing. She was asleep by the time they made it back to camp. Markus worried that </w:t>
      </w:r>
      <w:proofErr w:type="gramStart"/>
      <w:r w:rsidRPr="715B2DF3">
        <w:rPr>
          <w:rFonts w:ascii="Garamond" w:hAnsi="Garamond" w:cs="Times New Roman"/>
          <w:sz w:val="24"/>
          <w:szCs w:val="24"/>
        </w:rPr>
        <w:t>maybe he</w:t>
      </w:r>
      <w:proofErr w:type="gramEnd"/>
      <w:r w:rsidRPr="715B2DF3">
        <w:rPr>
          <w:rFonts w:ascii="Garamond" w:hAnsi="Garamond" w:cs="Times New Roman"/>
          <w:sz w:val="24"/>
          <w:szCs w:val="24"/>
        </w:rPr>
        <w:t xml:space="preserve"> pushed her too hard today, but he’d rather she be exhausted than get hurt due to inexperience. Markus had learned to survive by trial and error. He wanted to save her from that pain. </w:t>
      </w:r>
    </w:p>
    <w:p w14:paraId="37CD318D" w14:textId="2ED7866F"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Raz sat on the ground in a small clearing next to an even smaller fire. It burned inside a hole in the ground to make it less visible now that the sun was down. In one hand he held a large mushroom on a stick over the top of the flame and in the other he held open a title-less book. His face brightened as </w:t>
      </w:r>
      <w:proofErr w:type="gramStart"/>
      <w:r w:rsidRPr="715B2DF3">
        <w:rPr>
          <w:rFonts w:ascii="Garamond" w:hAnsi="Garamond" w:cs="Times New Roman"/>
          <w:sz w:val="24"/>
          <w:szCs w:val="24"/>
        </w:rPr>
        <w:t>he</w:t>
      </w:r>
      <w:proofErr w:type="gramEnd"/>
      <w:r w:rsidRPr="715B2DF3">
        <w:rPr>
          <w:rFonts w:ascii="Garamond" w:hAnsi="Garamond" w:cs="Times New Roman"/>
          <w:sz w:val="24"/>
          <w:szCs w:val="24"/>
        </w:rPr>
        <w:t xml:space="preserve"> saw of Markus carrying his sleeping sister.</w:t>
      </w:r>
    </w:p>
    <w:p w14:paraId="55F2C92F" w14:textId="72D8F656"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“Nothing?” He asked, shutting his </w:t>
      </w:r>
      <w:proofErr w:type="gramStart"/>
      <w:r w:rsidRPr="715B2DF3">
        <w:rPr>
          <w:rFonts w:ascii="Garamond" w:hAnsi="Garamond" w:cs="Times New Roman"/>
          <w:sz w:val="24"/>
          <w:szCs w:val="24"/>
        </w:rPr>
        <w:t>book</w:t>
      </w:r>
      <w:proofErr w:type="gramEnd"/>
      <w:r w:rsidRPr="715B2DF3">
        <w:rPr>
          <w:rFonts w:ascii="Garamond" w:hAnsi="Garamond" w:cs="Times New Roman"/>
          <w:sz w:val="24"/>
          <w:szCs w:val="24"/>
        </w:rPr>
        <w:t xml:space="preserve"> and sitting up. Markus shook his head as he slipped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off his back and laid her down on her. His gaze lingered on her for a second, then he walked over to join Raz at the fire. He unfastened his scabbard and tossed it on the ground next to where he sat. </w:t>
      </w:r>
    </w:p>
    <w:p w14:paraId="5E1CFD8B" w14:textId="73B5B0D1"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“We nearly got this big buck, but we made a bit too much noise and it ran off.” Markus said. He stared off into the flames as they lapped at the sides of the hole. </w:t>
      </w:r>
    </w:p>
    <w:p w14:paraId="1937A5CD" w14:textId="664C076C"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“You mean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made too much noise.” Raz said, grinning and looking over at her small frame rise and fall with each slow breath. Markus made an awkward shrug and nodded. </w:t>
      </w:r>
    </w:p>
    <w:p w14:paraId="06E056F5" w14:textId="22A5D76B"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“I wanted to save her from your teasing.” Markus said. The man blew air out his nose in a quiet chuckle. Markus rubbed at his hands and looked down. “I </w:t>
      </w:r>
      <w:proofErr w:type="gramStart"/>
      <w:r w:rsidRPr="715B2DF3">
        <w:rPr>
          <w:rFonts w:ascii="Garamond" w:hAnsi="Garamond" w:cs="Times New Roman"/>
          <w:sz w:val="24"/>
          <w:szCs w:val="24"/>
        </w:rPr>
        <w:t>don’t</w:t>
      </w:r>
      <w:proofErr w:type="gramEnd"/>
      <w:r w:rsidRPr="715B2DF3">
        <w:rPr>
          <w:rFonts w:ascii="Garamond" w:hAnsi="Garamond" w:cs="Times New Roman"/>
          <w:sz w:val="24"/>
          <w:szCs w:val="24"/>
        </w:rPr>
        <w:t xml:space="preserve"> know, Raz, do you really think it’s better for her out here with us? I know she </w:t>
      </w:r>
      <w:proofErr w:type="gramStart"/>
      <w:r w:rsidRPr="715B2DF3">
        <w:rPr>
          <w:rFonts w:ascii="Garamond" w:hAnsi="Garamond" w:cs="Times New Roman"/>
          <w:sz w:val="24"/>
          <w:szCs w:val="24"/>
        </w:rPr>
        <w:t>hasn’t</w:t>
      </w:r>
      <w:proofErr w:type="gramEnd"/>
      <w:r w:rsidRPr="715B2DF3">
        <w:rPr>
          <w:rFonts w:ascii="Garamond" w:hAnsi="Garamond" w:cs="Times New Roman"/>
          <w:sz w:val="24"/>
          <w:szCs w:val="24"/>
        </w:rPr>
        <w:t xml:space="preserve"> been here long, but I’m really worried she’ll end up hurting herself” </w:t>
      </w:r>
    </w:p>
    <w:p w14:paraId="6774B24B" w14:textId="5AB23A61"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w:t>
      </w:r>
      <w:proofErr w:type="gramStart"/>
      <w:r w:rsidRPr="715B2DF3">
        <w:rPr>
          <w:rFonts w:ascii="Garamond" w:hAnsi="Garamond" w:cs="Times New Roman"/>
          <w:sz w:val="24"/>
          <w:szCs w:val="24"/>
        </w:rPr>
        <w:t>She’s</w:t>
      </w:r>
      <w:proofErr w:type="gramEnd"/>
      <w:r w:rsidRPr="715B2DF3">
        <w:rPr>
          <w:rFonts w:ascii="Garamond" w:hAnsi="Garamond" w:cs="Times New Roman"/>
          <w:sz w:val="24"/>
          <w:szCs w:val="24"/>
        </w:rPr>
        <w:t xml:space="preserve"> definitely better off. </w:t>
      </w:r>
      <w:proofErr w:type="gramStart"/>
      <w:r w:rsidRPr="715B2DF3">
        <w:rPr>
          <w:rFonts w:ascii="Garamond" w:hAnsi="Garamond" w:cs="Times New Roman"/>
          <w:sz w:val="24"/>
          <w:szCs w:val="24"/>
        </w:rPr>
        <w:t>You’ve</w:t>
      </w:r>
      <w:proofErr w:type="gramEnd"/>
      <w:r w:rsidRPr="715B2DF3">
        <w:rPr>
          <w:rFonts w:ascii="Garamond" w:hAnsi="Garamond" w:cs="Times New Roman"/>
          <w:sz w:val="24"/>
          <w:szCs w:val="24"/>
        </w:rPr>
        <w:t xml:space="preserve"> heard about the orphanages in </w:t>
      </w:r>
      <w:proofErr w:type="spellStart"/>
      <w:r w:rsidRPr="715B2DF3">
        <w:rPr>
          <w:rFonts w:ascii="Garamond" w:hAnsi="Garamond" w:cs="Times New Roman"/>
          <w:sz w:val="24"/>
          <w:szCs w:val="24"/>
        </w:rPr>
        <w:t>Woskom</w:t>
      </w:r>
      <w:proofErr w:type="spellEnd"/>
      <w:r w:rsidRPr="715B2DF3">
        <w:rPr>
          <w:rFonts w:ascii="Garamond" w:hAnsi="Garamond" w:cs="Times New Roman"/>
          <w:sz w:val="24"/>
          <w:szCs w:val="24"/>
        </w:rPr>
        <w:t xml:space="preserve">. Might be worse than </w:t>
      </w:r>
      <w:proofErr w:type="gramStart"/>
      <w:r w:rsidRPr="715B2DF3">
        <w:rPr>
          <w:rFonts w:ascii="Garamond" w:hAnsi="Garamond" w:cs="Times New Roman"/>
          <w:sz w:val="24"/>
          <w:szCs w:val="24"/>
        </w:rPr>
        <w:t>living on the streets</w:t>
      </w:r>
      <w:proofErr w:type="gramEnd"/>
      <w:r w:rsidRPr="715B2DF3">
        <w:rPr>
          <w:rFonts w:ascii="Garamond" w:hAnsi="Garamond" w:cs="Times New Roman"/>
          <w:sz w:val="24"/>
          <w:szCs w:val="24"/>
        </w:rPr>
        <w:t>.” Raz plucked his mushroom off the stick and took large bite. “And you know how much fun that is.”  He held it out to Markus, who grimaced and waved it away. Markus picked up a stick and poked at the embers.</w:t>
      </w:r>
    </w:p>
    <w:p w14:paraId="02E8D76B" w14:textId="2A1A35F3"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“I know. I just </w:t>
      </w:r>
      <w:proofErr w:type="gramStart"/>
      <w:r w:rsidRPr="715B2DF3">
        <w:rPr>
          <w:rFonts w:ascii="Garamond" w:hAnsi="Garamond" w:cs="Times New Roman"/>
          <w:sz w:val="24"/>
          <w:szCs w:val="24"/>
        </w:rPr>
        <w:t>don’t</w:t>
      </w:r>
      <w:proofErr w:type="gramEnd"/>
      <w:r w:rsidRPr="715B2DF3">
        <w:rPr>
          <w:rFonts w:ascii="Garamond" w:hAnsi="Garamond" w:cs="Times New Roman"/>
          <w:sz w:val="24"/>
          <w:szCs w:val="24"/>
        </w:rPr>
        <w:t xml:space="preserve"> want to be the reason she gets more than hurt. She still </w:t>
      </w:r>
      <w:proofErr w:type="gramStart"/>
      <w:r w:rsidRPr="715B2DF3">
        <w:rPr>
          <w:rFonts w:ascii="Garamond" w:hAnsi="Garamond" w:cs="Times New Roman"/>
          <w:sz w:val="24"/>
          <w:szCs w:val="24"/>
        </w:rPr>
        <w:t>has to</w:t>
      </w:r>
      <w:proofErr w:type="gramEnd"/>
      <w:r w:rsidRPr="715B2DF3">
        <w:rPr>
          <w:rFonts w:ascii="Garamond" w:hAnsi="Garamond" w:cs="Times New Roman"/>
          <w:sz w:val="24"/>
          <w:szCs w:val="24"/>
        </w:rPr>
        <w:t xml:space="preserve"> learn so much before she can even hunt, let alone help us on a contract.” Raz threw the inedible parts of the mushroom off into the darkness, then laid back on his bedroll, his head resting on his hands and his leg balancing on the other knee.</w:t>
      </w:r>
    </w:p>
    <w:p w14:paraId="399CD420" w14:textId="51C970B0"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“The endless wall </w:t>
      </w:r>
      <w:proofErr w:type="gramStart"/>
      <w:r w:rsidRPr="715B2DF3">
        <w:rPr>
          <w:rFonts w:ascii="Garamond" w:hAnsi="Garamond" w:cs="Times New Roman"/>
          <w:sz w:val="24"/>
          <w:szCs w:val="24"/>
        </w:rPr>
        <w:t>wasn’t</w:t>
      </w:r>
      <w:proofErr w:type="gramEnd"/>
      <w:r w:rsidRPr="715B2DF3">
        <w:rPr>
          <w:rFonts w:ascii="Garamond" w:hAnsi="Garamond" w:cs="Times New Roman"/>
          <w:sz w:val="24"/>
          <w:szCs w:val="24"/>
        </w:rPr>
        <w:t xml:space="preserve"> built in a day. These things take time. </w:t>
      </w:r>
      <w:proofErr w:type="gramStart"/>
      <w:r w:rsidRPr="715B2DF3">
        <w:rPr>
          <w:rFonts w:ascii="Garamond" w:hAnsi="Garamond" w:cs="Times New Roman"/>
          <w:sz w:val="24"/>
          <w:szCs w:val="24"/>
        </w:rPr>
        <w:t>She’ll</w:t>
      </w:r>
      <w:proofErr w:type="gramEnd"/>
      <w:r w:rsidRPr="715B2DF3">
        <w:rPr>
          <w:rFonts w:ascii="Garamond" w:hAnsi="Garamond" w:cs="Times New Roman"/>
          <w:sz w:val="24"/>
          <w:szCs w:val="24"/>
        </w:rPr>
        <w:t xml:space="preserve"> get the hang of it sooner or later. Hopefully sooner, but what can you do? In the meantime, we teach her what we know and make fun of her when she does it wrong.”</w:t>
      </w:r>
    </w:p>
    <w:p w14:paraId="5082A891" w14:textId="77777777" w:rsidR="00F45282" w:rsidRPr="00DE5489"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“Maybe you’re right.” </w:t>
      </w:r>
      <w:r w:rsidRPr="00DE5489">
        <w:rPr>
          <w:rFonts w:ascii="Garamond" w:hAnsi="Garamond" w:cs="Times New Roman"/>
          <w:sz w:val="24"/>
          <w:szCs w:val="24"/>
        </w:rPr>
        <w:t xml:space="preserve">Markus said, unaffected by Raz’s joke. </w:t>
      </w:r>
    </w:p>
    <w:p w14:paraId="3B87408B" w14:textId="0693E861" w:rsidR="001D5291" w:rsidRDefault="715B2DF3" w:rsidP="009B3424">
      <w:pPr>
        <w:spacing w:line="480" w:lineRule="auto"/>
        <w:ind w:firstLine="720"/>
        <w:rPr>
          <w:rFonts w:ascii="Garamond" w:hAnsi="Garamond"/>
          <w:sz w:val="24"/>
          <w:szCs w:val="24"/>
        </w:rPr>
      </w:pPr>
      <w:r w:rsidRPr="715B2DF3">
        <w:rPr>
          <w:rFonts w:ascii="Garamond" w:hAnsi="Garamond" w:cs="Times New Roman"/>
          <w:sz w:val="24"/>
          <w:szCs w:val="24"/>
        </w:rPr>
        <w:t xml:space="preserve">“I am.” Raz said. </w:t>
      </w:r>
      <w:r w:rsidRPr="715B2DF3">
        <w:rPr>
          <w:rFonts w:ascii="Garamond" w:hAnsi="Garamond"/>
          <w:sz w:val="24"/>
          <w:szCs w:val="24"/>
        </w:rPr>
        <w:t xml:space="preserve">Markus </w:t>
      </w:r>
      <w:proofErr w:type="gramStart"/>
      <w:r w:rsidRPr="715B2DF3">
        <w:rPr>
          <w:rFonts w:ascii="Garamond" w:hAnsi="Garamond"/>
          <w:sz w:val="24"/>
          <w:szCs w:val="24"/>
        </w:rPr>
        <w:t>didn’t</w:t>
      </w:r>
      <w:proofErr w:type="gramEnd"/>
      <w:r w:rsidRPr="715B2DF3">
        <w:rPr>
          <w:rFonts w:ascii="Garamond" w:hAnsi="Garamond"/>
          <w:sz w:val="24"/>
          <w:szCs w:val="24"/>
        </w:rPr>
        <w:t xml:space="preserve"> know what else to say. He held his gaze on the flames and watched as they licked the air hypnotically.</w:t>
      </w:r>
    </w:p>
    <w:p w14:paraId="3F89A475" w14:textId="0C2BC050" w:rsidR="00F45282"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 That night, Markus dreamed of fire.</w:t>
      </w:r>
    </w:p>
    <w:p w14:paraId="03CACB2C" w14:textId="3317373A" w:rsidR="00C44EA7" w:rsidRDefault="00C44EA7" w:rsidP="715B2DF3">
      <w:pPr>
        <w:spacing w:line="480" w:lineRule="auto"/>
        <w:ind w:firstLine="720"/>
        <w:jc w:val="center"/>
        <w:rPr>
          <w:rFonts w:ascii="Garamond" w:hAnsi="Garamond" w:cs="Times New Roman"/>
          <w:sz w:val="24"/>
          <w:szCs w:val="24"/>
        </w:rPr>
      </w:pPr>
      <w:r>
        <w:rPr>
          <w:noProof/>
        </w:rPr>
        <w:drawing>
          <wp:inline distT="0" distB="0" distL="0" distR="0" wp14:anchorId="12507D4D" wp14:editId="08995338">
            <wp:extent cx="3105150" cy="43357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72C8E027" w14:textId="77777777" w:rsidR="00C44EA7" w:rsidRDefault="00C44EA7" w:rsidP="715B2DF3">
      <w:pPr>
        <w:spacing w:line="480" w:lineRule="auto"/>
        <w:rPr>
          <w:rFonts w:ascii="Garamond" w:hAnsi="Garamond" w:cs="Times New Roman"/>
          <w:sz w:val="24"/>
          <w:szCs w:val="24"/>
        </w:rPr>
      </w:pPr>
    </w:p>
    <w:p w14:paraId="0BD85981" w14:textId="4DDD396C" w:rsidR="001076C9" w:rsidRDefault="001076C9" w:rsidP="001076C9">
      <w:pPr>
        <w:pStyle w:val="Heading2"/>
        <w:rPr>
          <w:rFonts w:ascii="Garamond" w:hAnsi="Garamond" w:cs="Times New Roman"/>
          <w:sz w:val="24"/>
          <w:szCs w:val="24"/>
        </w:rPr>
      </w:pPr>
      <w:bookmarkStart w:id="3" w:name="_Toc99290329"/>
      <w:r>
        <w:rPr>
          <w:rFonts w:ascii="Garamond" w:hAnsi="Garamond" w:cs="Times New Roman"/>
          <w:sz w:val="24"/>
          <w:szCs w:val="24"/>
        </w:rPr>
        <w:t>SCENE 2</w:t>
      </w:r>
      <w:bookmarkEnd w:id="3"/>
    </w:p>
    <w:p w14:paraId="1E76F7EB" w14:textId="52330F21" w:rsidR="00F45282" w:rsidRPr="00253F36" w:rsidRDefault="715B2DF3" w:rsidP="009B3424">
      <w:pPr>
        <w:spacing w:line="480" w:lineRule="auto"/>
        <w:ind w:firstLine="720"/>
        <w:rPr>
          <w:rFonts w:ascii="Garamond" w:hAnsi="Garamond" w:cs="Times New Roman"/>
          <w:sz w:val="24"/>
          <w:szCs w:val="24"/>
        </w:rPr>
      </w:pPr>
      <w:commentRangeStart w:id="4"/>
      <w:r w:rsidRPr="715B2DF3">
        <w:rPr>
          <w:rFonts w:ascii="Garamond" w:hAnsi="Garamond" w:cs="Times New Roman"/>
          <w:sz w:val="24"/>
          <w:szCs w:val="24"/>
        </w:rPr>
        <w:t xml:space="preserve">They awoke to a deafening crack echoing through the trees. Markus and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jolted upright on their bedrolls. He </w:t>
      </w:r>
      <w:proofErr w:type="gramStart"/>
      <w:r w:rsidRPr="715B2DF3">
        <w:rPr>
          <w:rFonts w:ascii="Garamond" w:hAnsi="Garamond" w:cs="Times New Roman"/>
          <w:sz w:val="24"/>
          <w:szCs w:val="24"/>
        </w:rPr>
        <w:t>didn’t</w:t>
      </w:r>
      <w:proofErr w:type="gramEnd"/>
      <w:r w:rsidRPr="715B2DF3">
        <w:rPr>
          <w:rFonts w:ascii="Garamond" w:hAnsi="Garamond" w:cs="Times New Roman"/>
          <w:sz w:val="24"/>
          <w:szCs w:val="24"/>
        </w:rPr>
        <w:t xml:space="preserve"> remember falling asleep. Raz was already on his feet staring in the direction of the noise.</w:t>
      </w:r>
      <w:commentRangeEnd w:id="4"/>
      <w:r w:rsidR="00CD2BD0">
        <w:rPr>
          <w:rStyle w:val="CommentReference"/>
        </w:rPr>
        <w:commentReference w:id="4"/>
      </w:r>
    </w:p>
    <w:p w14:paraId="5511BCEC"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“What was that?”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asked, sleep still heavy on her voice. </w:t>
      </w:r>
    </w:p>
    <w:p w14:paraId="24899FAC" w14:textId="76126C29"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“Musket fire.” Raz said. He rushed to his bedroll, rummaged through his rucksack, and fished out a large dogeared tome. Excitement coursed through Markus’s veins as he worked quickly to refasten his sword to his waist.</w:t>
      </w:r>
    </w:p>
    <w:p w14:paraId="4EBF5F94" w14:textId="2B8C490B"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“Wait, I </w:t>
      </w:r>
      <w:proofErr w:type="gramStart"/>
      <w:r w:rsidRPr="715B2DF3">
        <w:rPr>
          <w:rFonts w:ascii="Garamond" w:hAnsi="Garamond" w:cs="Times New Roman"/>
          <w:sz w:val="24"/>
          <w:szCs w:val="24"/>
        </w:rPr>
        <w:t>don’t</w:t>
      </w:r>
      <w:proofErr w:type="gramEnd"/>
      <w:r w:rsidRPr="715B2DF3">
        <w:rPr>
          <w:rFonts w:ascii="Garamond" w:hAnsi="Garamond" w:cs="Times New Roman"/>
          <w:sz w:val="24"/>
          <w:szCs w:val="24"/>
        </w:rPr>
        <w:t xml:space="preserve"> get it. </w:t>
      </w:r>
      <w:proofErr w:type="gramStart"/>
      <w:r w:rsidRPr="715B2DF3">
        <w:rPr>
          <w:rFonts w:ascii="Garamond" w:hAnsi="Garamond" w:cs="Times New Roman"/>
          <w:sz w:val="24"/>
          <w:szCs w:val="24"/>
        </w:rPr>
        <w:t>What’s</w:t>
      </w:r>
      <w:proofErr w:type="gramEnd"/>
      <w:r w:rsidRPr="715B2DF3">
        <w:rPr>
          <w:rFonts w:ascii="Garamond" w:hAnsi="Garamond" w:cs="Times New Roman"/>
          <w:sz w:val="24"/>
          <w:szCs w:val="24"/>
        </w:rPr>
        <w:t xml:space="preserve"> so bad about muskets?”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asked, still sitting. </w:t>
      </w:r>
    </w:p>
    <w:p w14:paraId="1EC27F4B" w14:textId="69F3442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“Only two kinds of people have muskets,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w:t>
      </w:r>
      <w:proofErr w:type="spellStart"/>
      <w:r w:rsidRPr="00253F36">
        <w:rPr>
          <w:rFonts w:ascii="Garamond" w:hAnsi="Garamond" w:cs="Times New Roman"/>
          <w:sz w:val="24"/>
          <w:szCs w:val="24"/>
        </w:rPr>
        <w:t>Rekval</w:t>
      </w:r>
      <w:proofErr w:type="spellEnd"/>
      <w:r w:rsidRPr="00253F36">
        <w:rPr>
          <w:rFonts w:ascii="Garamond" w:hAnsi="Garamond" w:cs="Times New Roman"/>
          <w:sz w:val="24"/>
          <w:szCs w:val="24"/>
        </w:rPr>
        <w:t xml:space="preserve"> </w:t>
      </w:r>
      <w:r w:rsidR="00C94872">
        <w:rPr>
          <w:rFonts w:ascii="Garamond" w:hAnsi="Garamond" w:cs="Times New Roman"/>
          <w:sz w:val="24"/>
          <w:szCs w:val="24"/>
        </w:rPr>
        <w:t>Guardians</w:t>
      </w:r>
      <w:r w:rsidRPr="00253F36">
        <w:rPr>
          <w:rFonts w:ascii="Garamond" w:hAnsi="Garamond" w:cs="Times New Roman"/>
          <w:sz w:val="24"/>
          <w:szCs w:val="24"/>
        </w:rPr>
        <w:t xml:space="preserve"> and </w:t>
      </w:r>
      <w:r w:rsidR="008E6C0D">
        <w:rPr>
          <w:rFonts w:ascii="Garamond" w:hAnsi="Garamond" w:cs="Times New Roman"/>
          <w:sz w:val="24"/>
          <w:szCs w:val="24"/>
        </w:rPr>
        <w:t>the criminals that steal from them</w:t>
      </w:r>
      <w:r w:rsidRPr="00253F36">
        <w:rPr>
          <w:rFonts w:ascii="Garamond" w:hAnsi="Garamond" w:cs="Times New Roman"/>
          <w:sz w:val="24"/>
          <w:szCs w:val="24"/>
        </w:rPr>
        <w:t xml:space="preserve">. And I </w:t>
      </w:r>
      <w:proofErr w:type="gramStart"/>
      <w:r w:rsidRPr="00253F36">
        <w:rPr>
          <w:rFonts w:ascii="Garamond" w:hAnsi="Garamond" w:cs="Times New Roman"/>
          <w:sz w:val="24"/>
          <w:szCs w:val="24"/>
        </w:rPr>
        <w:t>don’t</w:t>
      </w:r>
      <w:proofErr w:type="gramEnd"/>
      <w:r w:rsidRPr="00253F36">
        <w:rPr>
          <w:rFonts w:ascii="Garamond" w:hAnsi="Garamond" w:cs="Times New Roman"/>
          <w:sz w:val="24"/>
          <w:szCs w:val="24"/>
        </w:rPr>
        <w:t xml:space="preserve"> see any guard dogs out here.” Raz said, packing his bedroll into his bag and slinging the long strap over his shoulder. </w:t>
      </w:r>
    </w:p>
    <w:p w14:paraId="269A2183"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“Which means, we found our contract.” Markus said, kicking dirt on the smoldering embers.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sat for a second registering what he said, cursed quietly, then rushed to pack up her things.</w:t>
      </w:r>
    </w:p>
    <w:p w14:paraId="02045A16" w14:textId="77777777" w:rsidR="00F45282" w:rsidRPr="00253F36" w:rsidRDefault="00F45282" w:rsidP="009B3424">
      <w:pPr>
        <w:spacing w:line="480" w:lineRule="auto"/>
        <w:ind w:firstLine="720"/>
        <w:rPr>
          <w:rFonts w:ascii="Garamond" w:hAnsi="Garamond" w:cs="Times New Roman"/>
          <w:sz w:val="24"/>
          <w:szCs w:val="24"/>
        </w:rPr>
      </w:pPr>
    </w:p>
    <w:p w14:paraId="3FC73B70" w14:textId="066467A8" w:rsidR="001076C9" w:rsidRDefault="001076C9" w:rsidP="001076C9">
      <w:pPr>
        <w:pStyle w:val="Heading2"/>
        <w:rPr>
          <w:rFonts w:ascii="Garamond" w:hAnsi="Garamond" w:cs="Times New Roman"/>
          <w:sz w:val="24"/>
          <w:szCs w:val="24"/>
        </w:rPr>
      </w:pPr>
      <w:bookmarkStart w:id="5" w:name="_Toc99290330"/>
      <w:r>
        <w:rPr>
          <w:rFonts w:ascii="Garamond" w:hAnsi="Garamond" w:cs="Times New Roman"/>
          <w:sz w:val="24"/>
          <w:szCs w:val="24"/>
        </w:rPr>
        <w:t>SCENE 3</w:t>
      </w:r>
      <w:bookmarkEnd w:id="5"/>
    </w:p>
    <w:p w14:paraId="7C00BA02" w14:textId="3AF0B7C8"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Markus and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followed behind Raz as silently as they could. He led them through the woods at a brisk pace, vaulting over fallen logs, weaving through the </w:t>
      </w:r>
      <w:proofErr w:type="gramStart"/>
      <w:r w:rsidRPr="715B2DF3">
        <w:rPr>
          <w:rFonts w:ascii="Garamond" w:hAnsi="Garamond" w:cs="Times New Roman"/>
          <w:sz w:val="24"/>
          <w:szCs w:val="24"/>
        </w:rPr>
        <w:t>trees</w:t>
      </w:r>
      <w:proofErr w:type="gramEnd"/>
      <w:r w:rsidRPr="715B2DF3">
        <w:rPr>
          <w:rFonts w:ascii="Garamond" w:hAnsi="Garamond" w:cs="Times New Roman"/>
          <w:sz w:val="24"/>
          <w:szCs w:val="24"/>
        </w:rPr>
        <w:t xml:space="preserve"> and jogging up steep hills. They </w:t>
      </w:r>
      <w:proofErr w:type="gramStart"/>
      <w:r w:rsidRPr="715B2DF3">
        <w:rPr>
          <w:rFonts w:ascii="Garamond" w:hAnsi="Garamond" w:cs="Times New Roman"/>
          <w:sz w:val="24"/>
          <w:szCs w:val="24"/>
        </w:rPr>
        <w:t>didn’t</w:t>
      </w:r>
      <w:proofErr w:type="gramEnd"/>
      <w:r w:rsidRPr="715B2DF3">
        <w:rPr>
          <w:rFonts w:ascii="Garamond" w:hAnsi="Garamond" w:cs="Times New Roman"/>
          <w:sz w:val="24"/>
          <w:szCs w:val="24"/>
        </w:rPr>
        <w:t xml:space="preserve"> say a word, but Markus glanced back every so often to make sure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was still behind him. She knew better than to speak when they could be within earshot of their target, but she was still annoyed she </w:t>
      </w:r>
      <w:proofErr w:type="gramStart"/>
      <w:r w:rsidRPr="715B2DF3">
        <w:rPr>
          <w:rFonts w:ascii="Garamond" w:hAnsi="Garamond" w:cs="Times New Roman"/>
          <w:sz w:val="24"/>
          <w:szCs w:val="24"/>
        </w:rPr>
        <w:t>couldn’t</w:t>
      </w:r>
      <w:proofErr w:type="gramEnd"/>
      <w:r w:rsidRPr="715B2DF3">
        <w:rPr>
          <w:rFonts w:ascii="Garamond" w:hAnsi="Garamond" w:cs="Times New Roman"/>
          <w:sz w:val="24"/>
          <w:szCs w:val="24"/>
        </w:rPr>
        <w:t xml:space="preserve"> complain about the burn in her legs.</w:t>
      </w:r>
    </w:p>
    <w:p w14:paraId="36152F35" w14:textId="77777777" w:rsidR="00F06571"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When Raz reached the crest of a particularly steep incline, he laid down on his stomach, clicked his tongue twice and gestured at the other two. They joined him on the ground. </w:t>
      </w:r>
      <w:proofErr w:type="gramStart"/>
      <w:r w:rsidRPr="715B2DF3">
        <w:rPr>
          <w:rFonts w:ascii="Garamond" w:hAnsi="Garamond" w:cs="Times New Roman"/>
          <w:sz w:val="24"/>
          <w:szCs w:val="24"/>
        </w:rPr>
        <w:t>A few</w:t>
      </w:r>
      <w:proofErr w:type="gramEnd"/>
      <w:r w:rsidRPr="715B2DF3">
        <w:rPr>
          <w:rFonts w:ascii="Garamond" w:hAnsi="Garamond" w:cs="Times New Roman"/>
          <w:sz w:val="24"/>
          <w:szCs w:val="24"/>
        </w:rPr>
        <w:t xml:space="preserve"> dozen feet in front of them, sprawled out in a large clearing, was a camp. A big camp.</w:t>
      </w:r>
    </w:p>
    <w:p w14:paraId="42ECCB86" w14:textId="6EDB8318"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Six canvas tents lined the edge of the forest. Past the tents, four swordsmen illuminated by the light of a blazing campfire muttered to each other as they spun a slab of meat on a spit. Further still, a figure sat hunched over a long table that stretched out underneath a canopy. A cart full of what looked like trinkets and treasures stood nearby. A musket leaned up against the cart’s large wooden wheels. Huge spikes shoddily pointed outwards into the woods as a makeshift defense but left </w:t>
      </w:r>
      <w:proofErr w:type="gramStart"/>
      <w:r w:rsidRPr="715B2DF3">
        <w:rPr>
          <w:rFonts w:ascii="Garamond" w:hAnsi="Garamond" w:cs="Times New Roman"/>
          <w:sz w:val="24"/>
          <w:szCs w:val="24"/>
        </w:rPr>
        <w:t>plenty of</w:t>
      </w:r>
      <w:proofErr w:type="gramEnd"/>
      <w:r w:rsidRPr="715B2DF3">
        <w:rPr>
          <w:rFonts w:ascii="Garamond" w:hAnsi="Garamond" w:cs="Times New Roman"/>
          <w:sz w:val="24"/>
          <w:szCs w:val="24"/>
        </w:rPr>
        <w:t xml:space="preserve"> space to slip in unnoticed. </w:t>
      </w:r>
    </w:p>
    <w:p w14:paraId="1148BAB6" w14:textId="4C91300B"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“Six tents for six men, you think?</w:t>
      </w:r>
      <w:r w:rsidR="0043352B">
        <w:rPr>
          <w:rFonts w:ascii="Garamond" w:hAnsi="Garamond" w:cs="Times New Roman"/>
          <w:sz w:val="24"/>
          <w:szCs w:val="24"/>
        </w:rPr>
        <w:t xml:space="preserve">” </w:t>
      </w:r>
      <w:r w:rsidR="0043352B" w:rsidRPr="00253F36">
        <w:rPr>
          <w:rFonts w:ascii="Garamond" w:hAnsi="Garamond" w:cs="Times New Roman"/>
          <w:sz w:val="24"/>
          <w:szCs w:val="24"/>
        </w:rPr>
        <w:t>Raz whispered</w:t>
      </w:r>
      <w:r w:rsidR="0043352B">
        <w:rPr>
          <w:rFonts w:ascii="Garamond" w:hAnsi="Garamond" w:cs="Times New Roman"/>
          <w:sz w:val="24"/>
          <w:szCs w:val="24"/>
        </w:rPr>
        <w:t>.</w:t>
      </w:r>
      <w:r w:rsidR="0043352B" w:rsidRPr="00253F36">
        <w:rPr>
          <w:rFonts w:ascii="Garamond" w:hAnsi="Garamond" w:cs="Times New Roman"/>
          <w:sz w:val="24"/>
          <w:szCs w:val="24"/>
        </w:rPr>
        <w:t xml:space="preserve"> </w:t>
      </w:r>
      <w:r w:rsidR="0043352B">
        <w:rPr>
          <w:rFonts w:ascii="Garamond" w:hAnsi="Garamond" w:cs="Times New Roman"/>
          <w:sz w:val="24"/>
          <w:szCs w:val="24"/>
        </w:rPr>
        <w:t>“</w:t>
      </w:r>
      <w:r w:rsidRPr="00253F36">
        <w:rPr>
          <w:rFonts w:ascii="Garamond" w:hAnsi="Garamond" w:cs="Times New Roman"/>
          <w:sz w:val="24"/>
          <w:szCs w:val="24"/>
        </w:rPr>
        <w:t>They can clearly afford it.” He nodded towards the cart.</w:t>
      </w:r>
    </w:p>
    <w:p w14:paraId="2E2F823A" w14:textId="1657F21C"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w:t>
      </w:r>
      <w:proofErr w:type="gramStart"/>
      <w:r w:rsidRPr="715B2DF3">
        <w:rPr>
          <w:rFonts w:ascii="Garamond" w:hAnsi="Garamond" w:cs="Times New Roman"/>
          <w:sz w:val="24"/>
          <w:szCs w:val="24"/>
        </w:rPr>
        <w:t>We’ll</w:t>
      </w:r>
      <w:proofErr w:type="gramEnd"/>
      <w:r w:rsidRPr="715B2DF3">
        <w:rPr>
          <w:rFonts w:ascii="Garamond" w:hAnsi="Garamond" w:cs="Times New Roman"/>
          <w:sz w:val="24"/>
          <w:szCs w:val="24"/>
        </w:rPr>
        <w:t xml:space="preserve"> have to take that chance.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could have more men, but we </w:t>
      </w:r>
      <w:proofErr w:type="gramStart"/>
      <w:r w:rsidRPr="715B2DF3">
        <w:rPr>
          <w:rFonts w:ascii="Garamond" w:hAnsi="Garamond" w:cs="Times New Roman"/>
          <w:sz w:val="24"/>
          <w:szCs w:val="24"/>
        </w:rPr>
        <w:t>can’t</w:t>
      </w:r>
      <w:proofErr w:type="gramEnd"/>
      <w:r w:rsidRPr="715B2DF3">
        <w:rPr>
          <w:rFonts w:ascii="Garamond" w:hAnsi="Garamond" w:cs="Times New Roman"/>
          <w:sz w:val="24"/>
          <w:szCs w:val="24"/>
        </w:rPr>
        <w:t xml:space="preserve"> lose this opportunity. </w:t>
      </w:r>
      <w:proofErr w:type="gramStart"/>
      <w:r w:rsidRPr="715B2DF3">
        <w:rPr>
          <w:rFonts w:ascii="Garamond" w:hAnsi="Garamond" w:cs="Times New Roman"/>
          <w:sz w:val="24"/>
          <w:szCs w:val="24"/>
        </w:rPr>
        <w:t>They’re</w:t>
      </w:r>
      <w:proofErr w:type="gramEnd"/>
      <w:r w:rsidRPr="715B2DF3">
        <w:rPr>
          <w:rFonts w:ascii="Garamond" w:hAnsi="Garamond" w:cs="Times New Roman"/>
          <w:sz w:val="24"/>
          <w:szCs w:val="24"/>
        </w:rPr>
        <w:t xml:space="preserve"> completely unprepared.” Markus said. He sat silent for a moment, contemplating. “Okay, </w:t>
      </w:r>
      <w:proofErr w:type="gramStart"/>
      <w:r w:rsidRPr="715B2DF3">
        <w:rPr>
          <w:rFonts w:ascii="Garamond" w:hAnsi="Garamond" w:cs="Times New Roman"/>
          <w:sz w:val="24"/>
          <w:szCs w:val="24"/>
        </w:rPr>
        <w:t>here’s</w:t>
      </w:r>
      <w:proofErr w:type="gramEnd"/>
      <w:r w:rsidRPr="715B2DF3">
        <w:rPr>
          <w:rFonts w:ascii="Garamond" w:hAnsi="Garamond" w:cs="Times New Roman"/>
          <w:sz w:val="24"/>
          <w:szCs w:val="24"/>
        </w:rPr>
        <w:t xml:space="preserve"> what we do. While </w:t>
      </w:r>
      <w:proofErr w:type="gramStart"/>
      <w:r w:rsidRPr="715B2DF3">
        <w:rPr>
          <w:rFonts w:ascii="Garamond" w:hAnsi="Garamond" w:cs="Times New Roman"/>
          <w:sz w:val="24"/>
          <w:szCs w:val="24"/>
        </w:rPr>
        <w:t>they’re</w:t>
      </w:r>
      <w:proofErr w:type="gramEnd"/>
      <w:r w:rsidRPr="715B2DF3">
        <w:rPr>
          <w:rFonts w:ascii="Garamond" w:hAnsi="Garamond" w:cs="Times New Roman"/>
          <w:sz w:val="24"/>
          <w:szCs w:val="24"/>
        </w:rPr>
        <w:t xml:space="preserve"> distracted, we go towards the fire. The dark will cover us until </w:t>
      </w:r>
      <w:proofErr w:type="gramStart"/>
      <w:r w:rsidRPr="715B2DF3">
        <w:rPr>
          <w:rFonts w:ascii="Garamond" w:hAnsi="Garamond" w:cs="Times New Roman"/>
          <w:sz w:val="24"/>
          <w:szCs w:val="24"/>
        </w:rPr>
        <w:t>we’re</w:t>
      </w:r>
      <w:proofErr w:type="gramEnd"/>
      <w:r w:rsidRPr="715B2DF3">
        <w:rPr>
          <w:rFonts w:ascii="Garamond" w:hAnsi="Garamond" w:cs="Times New Roman"/>
          <w:sz w:val="24"/>
          <w:szCs w:val="24"/>
        </w:rPr>
        <w:t xml:space="preserve"> right on top of them. </w:t>
      </w:r>
      <w:proofErr w:type="gramStart"/>
      <w:r w:rsidRPr="715B2DF3">
        <w:rPr>
          <w:rFonts w:ascii="Garamond" w:hAnsi="Garamond" w:cs="Times New Roman"/>
          <w:sz w:val="24"/>
          <w:szCs w:val="24"/>
        </w:rPr>
        <w:t>I’ll</w:t>
      </w:r>
      <w:proofErr w:type="gramEnd"/>
      <w:r w:rsidRPr="715B2DF3">
        <w:rPr>
          <w:rFonts w:ascii="Garamond" w:hAnsi="Garamond" w:cs="Times New Roman"/>
          <w:sz w:val="24"/>
          <w:szCs w:val="24"/>
        </w:rPr>
        <w:t xml:space="preserve"> take out the two on the right, you take out the two on the left. Either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is that person at the table or </w:t>
      </w:r>
      <w:proofErr w:type="gramStart"/>
      <w:r w:rsidRPr="715B2DF3">
        <w:rPr>
          <w:rFonts w:ascii="Garamond" w:hAnsi="Garamond" w:cs="Times New Roman"/>
          <w:sz w:val="24"/>
          <w:szCs w:val="24"/>
        </w:rPr>
        <w:t>she’s</w:t>
      </w:r>
      <w:proofErr w:type="gramEnd"/>
      <w:r w:rsidRPr="715B2DF3">
        <w:rPr>
          <w:rFonts w:ascii="Garamond" w:hAnsi="Garamond" w:cs="Times New Roman"/>
          <w:sz w:val="24"/>
          <w:szCs w:val="24"/>
        </w:rPr>
        <w:t xml:space="preserve"> in one of those tents. Either way, eyes peeled.” Markus felt a tug on the back of his shirt.</w:t>
      </w:r>
    </w:p>
    <w:p w14:paraId="6FA3C80E" w14:textId="784A3788"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“What do I do?”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asked. Markus took off his bag, removed the short bow and quiver off the side, unsheathed a small throwing knife off his belt and handed them all to her.</w:t>
      </w:r>
    </w:p>
    <w:p w14:paraId="793EAAE2"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“You stay down and out of sight. Only use those if one of them notices you.” Markus said.</w:t>
      </w:r>
    </w:p>
    <w:p w14:paraId="742E8C38"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“But—”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started, holding the items flat on her palms. </w:t>
      </w:r>
    </w:p>
    <w:p w14:paraId="38C644BE" w14:textId="67812F0C"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“No. you’re not ready to help us yet.” Markus said, being careful not to raise his voice above a firm whisper. “You remember how to use those?” He gestured to the weapons in her hand. She nodded. </w:t>
      </w:r>
    </w:p>
    <w:p w14:paraId="2948055E" w14:textId="77B53ADA"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“Good. Wait here, </w:t>
      </w:r>
      <w:proofErr w:type="gramStart"/>
      <w:r w:rsidRPr="00253F36">
        <w:rPr>
          <w:rFonts w:ascii="Garamond" w:hAnsi="Garamond" w:cs="Times New Roman"/>
          <w:sz w:val="24"/>
          <w:szCs w:val="24"/>
        </w:rPr>
        <w:t>we’ll</w:t>
      </w:r>
      <w:proofErr w:type="gramEnd"/>
      <w:r w:rsidRPr="00253F36">
        <w:rPr>
          <w:rFonts w:ascii="Garamond" w:hAnsi="Garamond" w:cs="Times New Roman"/>
          <w:sz w:val="24"/>
          <w:szCs w:val="24"/>
        </w:rPr>
        <w:t xml:space="preserve"> finish this as fast as we can. Stay hidden no matter what.” Markus said. “You ready, Raz?” Raz was flipping through the pages of his book. He stopped at one with a particularly big dog ear on the </w:t>
      </w:r>
      <w:proofErr w:type="gramStart"/>
      <w:r w:rsidRPr="00253F36">
        <w:rPr>
          <w:rFonts w:ascii="Garamond" w:hAnsi="Garamond" w:cs="Times New Roman"/>
          <w:sz w:val="24"/>
          <w:szCs w:val="24"/>
        </w:rPr>
        <w:t>corner, and</w:t>
      </w:r>
      <w:proofErr w:type="gramEnd"/>
      <w:r w:rsidRPr="00253F36">
        <w:rPr>
          <w:rFonts w:ascii="Garamond" w:hAnsi="Garamond" w:cs="Times New Roman"/>
          <w:sz w:val="24"/>
          <w:szCs w:val="24"/>
        </w:rPr>
        <w:t xml:space="preserve"> nodded back. </w:t>
      </w:r>
    </w:p>
    <w:p w14:paraId="4B02A08B" w14:textId="25E74C81"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“Okay,” Markus said, unsheathing his long sword. He nodded at </w:t>
      </w:r>
      <w:proofErr w:type="gramStart"/>
      <w:r w:rsidRPr="715B2DF3">
        <w:rPr>
          <w:rFonts w:ascii="Garamond" w:hAnsi="Garamond" w:cs="Times New Roman"/>
          <w:sz w:val="24"/>
          <w:szCs w:val="24"/>
        </w:rPr>
        <w:t>Raz</w:t>
      </w:r>
      <w:proofErr w:type="gramEnd"/>
      <w:r w:rsidRPr="715B2DF3">
        <w:rPr>
          <w:rFonts w:ascii="Garamond" w:hAnsi="Garamond" w:cs="Times New Roman"/>
          <w:sz w:val="24"/>
          <w:szCs w:val="24"/>
        </w:rPr>
        <w:t xml:space="preserve"> and they both walked up and over the crest of the hill. Markus felt sweat beading on his back. But, despite everything, he was ecstatic. After three weeks of tracking, the time had finally come. Payday. </w:t>
      </w:r>
    </w:p>
    <w:p w14:paraId="3ED5D395" w14:textId="223B2B0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The two walked out of the forest and past the tents, silent. Just as they came into the light of the fire, they stopped. Markus’s sword glinted wildly in the firelight. Each man </w:t>
      </w:r>
      <w:r w:rsidR="00575FD2">
        <w:rPr>
          <w:rFonts w:ascii="Garamond" w:hAnsi="Garamond" w:cs="Times New Roman"/>
          <w:sz w:val="24"/>
          <w:szCs w:val="24"/>
        </w:rPr>
        <w:t>was</w:t>
      </w:r>
      <w:r w:rsidRPr="00253F36">
        <w:rPr>
          <w:rFonts w:ascii="Garamond" w:hAnsi="Garamond" w:cs="Times New Roman"/>
          <w:sz w:val="24"/>
          <w:szCs w:val="24"/>
        </w:rPr>
        <w:t xml:space="preserve"> more grizzled and scarred than the last. The four chattering men fell silent and turned to look at the newcomers. Raz cleared his throat.</w:t>
      </w:r>
    </w:p>
    <w:p w14:paraId="2C22C1DD" w14:textId="0E93FB21"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“Gentlemen.” Raz said. Before the men had time to reach for their swords, Markus raked his sword across the first one’s chest. In one swift motion he reached to his belt, gripped a throwing </w:t>
      </w:r>
      <w:proofErr w:type="gramStart"/>
      <w:r w:rsidRPr="715B2DF3">
        <w:rPr>
          <w:rFonts w:ascii="Garamond" w:hAnsi="Garamond" w:cs="Times New Roman"/>
          <w:sz w:val="24"/>
          <w:szCs w:val="24"/>
        </w:rPr>
        <w:t>knife</w:t>
      </w:r>
      <w:proofErr w:type="gramEnd"/>
      <w:r w:rsidRPr="715B2DF3">
        <w:rPr>
          <w:rFonts w:ascii="Garamond" w:hAnsi="Garamond" w:cs="Times New Roman"/>
          <w:sz w:val="24"/>
          <w:szCs w:val="24"/>
        </w:rPr>
        <w:t xml:space="preserve"> and tossed it at the second man. The knife caught him in the throat, his sword hitting the ground as he grasped at his spewing neck. Raz kicked the third man square in the side of the head with his heel, causing him to collapse forward onto himself. As the fourth man stood, Raz stretched out his hand, holding the tome in the other and uttered a phrase off the page. A blast of searing hot energy shot out into the air in front of him, flashing the area with a bright blue light. It caught the man in the stomach, sending him flying backwards into the table, his clothes and skin smoldering. Blue particles floated like embers into the sky as they dissipated. The men lay crumpled on the ground Deep crimson blood pooled, staining the dirt. The figure at the table stood up and sauntered into the light of the fire, unsheathing a </w:t>
      </w:r>
      <w:proofErr w:type="gramStart"/>
      <w:r w:rsidRPr="715B2DF3">
        <w:rPr>
          <w:rFonts w:ascii="Garamond" w:hAnsi="Garamond" w:cs="Times New Roman"/>
          <w:sz w:val="24"/>
          <w:szCs w:val="24"/>
        </w:rPr>
        <w:t>sword</w:t>
      </w:r>
      <w:proofErr w:type="gramEnd"/>
      <w:r w:rsidRPr="715B2DF3">
        <w:rPr>
          <w:rFonts w:ascii="Garamond" w:hAnsi="Garamond" w:cs="Times New Roman"/>
          <w:sz w:val="24"/>
          <w:szCs w:val="24"/>
        </w:rPr>
        <w:t xml:space="preserve"> and tossing the scabbard aside. It was the contract. Harran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w:t>
      </w:r>
    </w:p>
    <w:p w14:paraId="4C7400BE"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“Drop your weapons.” She </w:t>
      </w:r>
      <w:proofErr w:type="gramStart"/>
      <w:r w:rsidRPr="00253F36">
        <w:rPr>
          <w:rFonts w:ascii="Garamond" w:hAnsi="Garamond" w:cs="Times New Roman"/>
          <w:sz w:val="24"/>
          <w:szCs w:val="24"/>
        </w:rPr>
        <w:t>said</w:t>
      </w:r>
      <w:proofErr w:type="gramEnd"/>
      <w:r w:rsidRPr="00253F36">
        <w:rPr>
          <w:rFonts w:ascii="Garamond" w:hAnsi="Garamond" w:cs="Times New Roman"/>
          <w:sz w:val="24"/>
          <w:szCs w:val="24"/>
        </w:rPr>
        <w:t xml:space="preserve">. She stood a head shorter than Markus, but a particular glint in her eye added to her menacing frame. Markus raised his sword in front of him, ready to strike. </w:t>
      </w:r>
    </w:p>
    <w:p w14:paraId="194D617A" w14:textId="777777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“Yeah, that’s not going to happen.” Markus said with a coy smile. </w:t>
      </w:r>
      <w:proofErr w:type="spellStart"/>
      <w:r w:rsidRPr="00253F36">
        <w:rPr>
          <w:rFonts w:ascii="Garamond" w:hAnsi="Garamond" w:cs="Times New Roman"/>
          <w:sz w:val="24"/>
          <w:szCs w:val="24"/>
        </w:rPr>
        <w:t>Pershiket</w:t>
      </w:r>
      <w:proofErr w:type="spellEnd"/>
      <w:r w:rsidRPr="00253F36">
        <w:rPr>
          <w:rFonts w:ascii="Garamond" w:hAnsi="Garamond" w:cs="Times New Roman"/>
          <w:sz w:val="24"/>
          <w:szCs w:val="24"/>
        </w:rPr>
        <w:t xml:space="preserve"> pouted.</w:t>
      </w:r>
    </w:p>
    <w:p w14:paraId="48A140BD" w14:textId="036D4477"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“Maybe I can convince you.” She </w:t>
      </w:r>
      <w:r w:rsidR="00092BAF">
        <w:rPr>
          <w:rFonts w:ascii="Garamond" w:hAnsi="Garamond" w:cs="Times New Roman"/>
          <w:sz w:val="24"/>
          <w:szCs w:val="24"/>
        </w:rPr>
        <w:t>said, gesturing</w:t>
      </w:r>
      <w:r w:rsidRPr="00253F36">
        <w:rPr>
          <w:rFonts w:ascii="Garamond" w:hAnsi="Garamond" w:cs="Times New Roman"/>
          <w:sz w:val="24"/>
          <w:szCs w:val="24"/>
        </w:rPr>
        <w:t xml:space="preserve"> with her sword. Raz gasped</w:t>
      </w:r>
      <w:r w:rsidR="00AA3B79">
        <w:rPr>
          <w:rFonts w:ascii="Garamond" w:hAnsi="Garamond" w:cs="Times New Roman"/>
          <w:sz w:val="24"/>
          <w:szCs w:val="24"/>
        </w:rPr>
        <w:t xml:space="preserve">. </w:t>
      </w:r>
      <w:r w:rsidRPr="00253F36">
        <w:rPr>
          <w:rFonts w:ascii="Garamond" w:hAnsi="Garamond" w:cs="Times New Roman"/>
          <w:sz w:val="24"/>
          <w:szCs w:val="24"/>
        </w:rPr>
        <w:t xml:space="preserve">A man stood behind </w:t>
      </w:r>
      <w:r w:rsidR="00AA3B79">
        <w:rPr>
          <w:rFonts w:ascii="Garamond" w:hAnsi="Garamond" w:cs="Times New Roman"/>
          <w:sz w:val="24"/>
          <w:szCs w:val="24"/>
        </w:rPr>
        <w:t>him</w:t>
      </w:r>
      <w:r w:rsidRPr="00253F36">
        <w:rPr>
          <w:rFonts w:ascii="Garamond" w:hAnsi="Garamond" w:cs="Times New Roman"/>
          <w:sz w:val="24"/>
          <w:szCs w:val="24"/>
        </w:rPr>
        <w:t xml:space="preserve"> with a long knife pressed up to his throat, cutting into him slightly.</w:t>
      </w:r>
    </w:p>
    <w:p w14:paraId="6D3D6E12" w14:textId="1D03E46B"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“Good, good.” She said with a sharp smile. She raised the tip of </w:t>
      </w:r>
      <w:r w:rsidR="00D2629B">
        <w:rPr>
          <w:rFonts w:ascii="Garamond" w:hAnsi="Garamond" w:cs="Times New Roman"/>
          <w:sz w:val="24"/>
          <w:szCs w:val="24"/>
        </w:rPr>
        <w:t>her</w:t>
      </w:r>
      <w:r w:rsidRPr="00253F36">
        <w:rPr>
          <w:rFonts w:ascii="Garamond" w:hAnsi="Garamond" w:cs="Times New Roman"/>
          <w:sz w:val="24"/>
          <w:szCs w:val="24"/>
        </w:rPr>
        <w:t xml:space="preserve"> sword under Markus’s chin. “Now maybe we can have a chat.” </w:t>
      </w:r>
    </w:p>
    <w:p w14:paraId="68B49974" w14:textId="77777777" w:rsidR="00F45282" w:rsidRPr="00253F36" w:rsidRDefault="00F45282" w:rsidP="009B3424">
      <w:pPr>
        <w:spacing w:line="480" w:lineRule="auto"/>
        <w:rPr>
          <w:rFonts w:ascii="Garamond" w:hAnsi="Garamond" w:cs="Times New Roman"/>
          <w:sz w:val="24"/>
          <w:szCs w:val="24"/>
        </w:rPr>
      </w:pPr>
    </w:p>
    <w:p w14:paraId="7335F0B3" w14:textId="4CB33F73" w:rsidR="002244A5" w:rsidRDefault="002244A5" w:rsidP="002244A5">
      <w:pPr>
        <w:pStyle w:val="Heading2"/>
        <w:rPr>
          <w:rFonts w:ascii="Garamond" w:hAnsi="Garamond" w:cs="Times New Roman"/>
          <w:sz w:val="24"/>
          <w:szCs w:val="24"/>
        </w:rPr>
      </w:pPr>
      <w:bookmarkStart w:id="6" w:name="_Toc99290331"/>
      <w:r>
        <w:rPr>
          <w:rFonts w:ascii="Garamond" w:hAnsi="Garamond" w:cs="Times New Roman"/>
          <w:sz w:val="24"/>
          <w:szCs w:val="24"/>
        </w:rPr>
        <w:t>SCENE 4</w:t>
      </w:r>
      <w:bookmarkEnd w:id="6"/>
    </w:p>
    <w:p w14:paraId="736FED26" w14:textId="3225E7AF" w:rsidR="00F45282" w:rsidRPr="00253F36" w:rsidRDefault="715B2DF3" w:rsidP="009B3424">
      <w:pPr>
        <w:spacing w:line="480" w:lineRule="auto"/>
        <w:ind w:firstLine="720"/>
        <w:rPr>
          <w:rFonts w:ascii="Garamond" w:hAnsi="Garamond" w:cs="Times New Roman"/>
          <w:sz w:val="24"/>
          <w:szCs w:val="24"/>
        </w:rPr>
      </w:pP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clasped her hands around her mouth as she watched Markus toss his sword down at their enemy’s feet. She stood there, frozen, unable to stop watching as her brother’s words bounced against the other thoughts screaming in her head. </w:t>
      </w:r>
      <w:r w:rsidRPr="715B2DF3">
        <w:rPr>
          <w:rFonts w:ascii="Garamond" w:hAnsi="Garamond" w:cs="Times New Roman"/>
          <w:i/>
          <w:iCs/>
          <w:sz w:val="24"/>
          <w:szCs w:val="24"/>
        </w:rPr>
        <w:t xml:space="preserve">If I try to help, </w:t>
      </w:r>
      <w:proofErr w:type="gramStart"/>
      <w:r w:rsidRPr="715B2DF3">
        <w:rPr>
          <w:rFonts w:ascii="Garamond" w:hAnsi="Garamond" w:cs="Times New Roman"/>
          <w:i/>
          <w:iCs/>
          <w:sz w:val="24"/>
          <w:szCs w:val="24"/>
        </w:rPr>
        <w:t>they’d</w:t>
      </w:r>
      <w:proofErr w:type="gramEnd"/>
      <w:r w:rsidRPr="715B2DF3">
        <w:rPr>
          <w:rFonts w:ascii="Garamond" w:hAnsi="Garamond" w:cs="Times New Roman"/>
          <w:i/>
          <w:iCs/>
          <w:sz w:val="24"/>
          <w:szCs w:val="24"/>
        </w:rPr>
        <w:t xml:space="preserve"> kill me too</w:t>
      </w:r>
      <w:r w:rsidRPr="715B2DF3">
        <w:rPr>
          <w:rFonts w:ascii="Garamond" w:hAnsi="Garamond" w:cs="Times New Roman"/>
          <w:sz w:val="24"/>
          <w:szCs w:val="24"/>
        </w:rPr>
        <w:t xml:space="preserve">, she thought. </w:t>
      </w:r>
      <w:r w:rsidRPr="715B2DF3">
        <w:rPr>
          <w:rFonts w:ascii="Garamond" w:hAnsi="Garamond" w:cs="Times New Roman"/>
          <w:i/>
          <w:iCs/>
          <w:sz w:val="24"/>
          <w:szCs w:val="24"/>
        </w:rPr>
        <w:t>If I do nothing, they die</w:t>
      </w:r>
      <w:r w:rsidRPr="715B2DF3">
        <w:rPr>
          <w:rFonts w:ascii="Garamond" w:hAnsi="Garamond" w:cs="Times New Roman"/>
          <w:sz w:val="24"/>
          <w:szCs w:val="24"/>
        </w:rPr>
        <w:t xml:space="preserve">. </w:t>
      </w:r>
      <w:r w:rsidRPr="715B2DF3">
        <w:rPr>
          <w:rFonts w:ascii="Garamond" w:hAnsi="Garamond" w:cs="Times New Roman"/>
          <w:i/>
          <w:iCs/>
          <w:sz w:val="24"/>
          <w:szCs w:val="24"/>
        </w:rPr>
        <w:t xml:space="preserve">If I run, </w:t>
      </w:r>
      <w:proofErr w:type="gramStart"/>
      <w:r w:rsidRPr="715B2DF3">
        <w:rPr>
          <w:rFonts w:ascii="Garamond" w:hAnsi="Garamond" w:cs="Times New Roman"/>
          <w:i/>
          <w:iCs/>
          <w:sz w:val="24"/>
          <w:szCs w:val="24"/>
        </w:rPr>
        <w:t>I’d</w:t>
      </w:r>
      <w:proofErr w:type="gramEnd"/>
      <w:r w:rsidRPr="715B2DF3">
        <w:rPr>
          <w:rFonts w:ascii="Garamond" w:hAnsi="Garamond" w:cs="Times New Roman"/>
          <w:i/>
          <w:iCs/>
          <w:sz w:val="24"/>
          <w:szCs w:val="24"/>
        </w:rPr>
        <w:t xml:space="preserve"> never find my way out of the forest, let alone survive on my own</w:t>
      </w:r>
      <w:r w:rsidRPr="715B2DF3">
        <w:rPr>
          <w:rFonts w:ascii="Garamond" w:hAnsi="Garamond" w:cs="Times New Roman"/>
          <w:sz w:val="24"/>
          <w:szCs w:val="24"/>
        </w:rPr>
        <w:t xml:space="preserve">. Weighing the options in her head, the reality crushing her, she picked up the bow and nocked an arrow. She stood up as tall as she could and drew back on the string. </w:t>
      </w:r>
      <w:r w:rsidRPr="715B2DF3">
        <w:rPr>
          <w:rFonts w:ascii="Garamond" w:hAnsi="Garamond" w:cs="Times New Roman"/>
          <w:i/>
          <w:iCs/>
          <w:sz w:val="24"/>
          <w:szCs w:val="24"/>
        </w:rPr>
        <w:t xml:space="preserve">What if I miss? </w:t>
      </w:r>
      <w:proofErr w:type="gramStart"/>
      <w:r w:rsidRPr="715B2DF3">
        <w:rPr>
          <w:rFonts w:ascii="Garamond" w:hAnsi="Garamond" w:cs="Times New Roman"/>
          <w:i/>
          <w:iCs/>
          <w:sz w:val="24"/>
          <w:szCs w:val="24"/>
        </w:rPr>
        <w:t>They’ll</w:t>
      </w:r>
      <w:proofErr w:type="gramEnd"/>
      <w:r w:rsidRPr="715B2DF3">
        <w:rPr>
          <w:rFonts w:ascii="Garamond" w:hAnsi="Garamond" w:cs="Times New Roman"/>
          <w:i/>
          <w:iCs/>
          <w:sz w:val="24"/>
          <w:szCs w:val="24"/>
        </w:rPr>
        <w:t xml:space="preserve"> die for sure. Then </w:t>
      </w:r>
      <w:proofErr w:type="gramStart"/>
      <w:r w:rsidRPr="715B2DF3">
        <w:rPr>
          <w:rFonts w:ascii="Garamond" w:hAnsi="Garamond" w:cs="Times New Roman"/>
          <w:i/>
          <w:iCs/>
          <w:sz w:val="24"/>
          <w:szCs w:val="24"/>
        </w:rPr>
        <w:t>they’ll</w:t>
      </w:r>
      <w:proofErr w:type="gramEnd"/>
      <w:r w:rsidRPr="715B2DF3">
        <w:rPr>
          <w:rFonts w:ascii="Garamond" w:hAnsi="Garamond" w:cs="Times New Roman"/>
          <w:i/>
          <w:iCs/>
          <w:sz w:val="24"/>
          <w:szCs w:val="24"/>
        </w:rPr>
        <w:t xml:space="preserve"> come after me.</w:t>
      </w:r>
      <w:r w:rsidRPr="715B2DF3">
        <w:rPr>
          <w:rFonts w:ascii="Garamond" w:hAnsi="Garamond" w:cs="Times New Roman"/>
          <w:sz w:val="24"/>
          <w:szCs w:val="24"/>
        </w:rPr>
        <w:t xml:space="preserve"> </w:t>
      </w:r>
      <w:r w:rsidRPr="715B2DF3">
        <w:rPr>
          <w:rFonts w:ascii="Garamond" w:hAnsi="Garamond" w:cs="Times New Roman"/>
          <w:i/>
          <w:iCs/>
          <w:sz w:val="24"/>
          <w:szCs w:val="24"/>
        </w:rPr>
        <w:t>What if I hit Markus? Or Raz?</w:t>
      </w:r>
      <w:r w:rsidRPr="715B2DF3">
        <w:rPr>
          <w:rFonts w:ascii="Garamond" w:hAnsi="Garamond" w:cs="Times New Roman"/>
          <w:sz w:val="24"/>
          <w:szCs w:val="24"/>
        </w:rPr>
        <w:t xml:space="preserve"> The thoughts made her queasy. Her arm started to shake from the strain.</w:t>
      </w:r>
    </w:p>
    <w:p w14:paraId="3364D9B7" w14:textId="6E277BFA" w:rsidR="009A1722" w:rsidRDefault="715B2DF3" w:rsidP="715B2DF3">
      <w:pPr>
        <w:spacing w:line="480" w:lineRule="auto"/>
        <w:ind w:firstLine="720"/>
        <w:rPr>
          <w:rFonts w:ascii="Garamond" w:hAnsi="Garamond" w:cs="Times New Roman"/>
          <w:sz w:val="24"/>
          <w:szCs w:val="24"/>
        </w:rPr>
      </w:pPr>
      <w:commentRangeStart w:id="7"/>
      <w:r w:rsidRPr="715B2DF3">
        <w:rPr>
          <w:rFonts w:ascii="Garamond" w:hAnsi="Garamond" w:cs="Times New Roman"/>
          <w:sz w:val="24"/>
          <w:szCs w:val="24"/>
        </w:rPr>
        <w:t xml:space="preserve">Just before she shot the arrow, an </w:t>
      </w:r>
      <w:proofErr w:type="gramStart"/>
      <w:r w:rsidRPr="715B2DF3">
        <w:rPr>
          <w:rFonts w:ascii="Garamond" w:hAnsi="Garamond" w:cs="Times New Roman"/>
          <w:sz w:val="24"/>
          <w:szCs w:val="24"/>
        </w:rPr>
        <w:t>enormous cloaked</w:t>
      </w:r>
      <w:proofErr w:type="gramEnd"/>
      <w:r w:rsidRPr="715B2DF3">
        <w:rPr>
          <w:rFonts w:ascii="Garamond" w:hAnsi="Garamond" w:cs="Times New Roman"/>
          <w:sz w:val="24"/>
          <w:szCs w:val="24"/>
        </w:rPr>
        <w:t xml:space="preserve"> figure walked up next to her. A black hood concealed their face. The biggest sword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had ever seen </w:t>
      </w:r>
      <w:proofErr w:type="gramStart"/>
      <w:r w:rsidRPr="715B2DF3">
        <w:rPr>
          <w:rFonts w:ascii="Garamond" w:hAnsi="Garamond" w:cs="Times New Roman"/>
          <w:sz w:val="24"/>
          <w:szCs w:val="24"/>
        </w:rPr>
        <w:t>was strapped</w:t>
      </w:r>
      <w:proofErr w:type="gramEnd"/>
      <w:r w:rsidRPr="715B2DF3">
        <w:rPr>
          <w:rFonts w:ascii="Garamond" w:hAnsi="Garamond" w:cs="Times New Roman"/>
          <w:sz w:val="24"/>
          <w:szCs w:val="24"/>
        </w:rPr>
        <w:t xml:space="preserve"> tight on their back. They held a musket out in front of them, the stock tucked firmly into their shoulder. Before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could think, the hooded figure pulled the trigger. </w:t>
      </w:r>
      <w:commentRangeEnd w:id="7"/>
      <w:r w:rsidR="009B49FA">
        <w:rPr>
          <w:rStyle w:val="CommentReference"/>
        </w:rPr>
        <w:commentReference w:id="7"/>
      </w:r>
    </w:p>
    <w:p w14:paraId="1EA0FBCE" w14:textId="43E6F671" w:rsidR="00DB5D01" w:rsidRDefault="00DB5D01" w:rsidP="715B2DF3">
      <w:pPr>
        <w:spacing w:line="480" w:lineRule="auto"/>
        <w:ind w:firstLine="720"/>
        <w:jc w:val="center"/>
        <w:rPr>
          <w:rFonts w:ascii="Garamond" w:hAnsi="Garamond" w:cs="Times New Roman"/>
          <w:sz w:val="24"/>
          <w:szCs w:val="24"/>
        </w:rPr>
      </w:pPr>
      <w:r>
        <w:rPr>
          <w:noProof/>
        </w:rPr>
        <w:drawing>
          <wp:inline distT="0" distB="0" distL="0" distR="0" wp14:anchorId="6F193E42" wp14:editId="135AB5AB">
            <wp:extent cx="3105150" cy="43357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13930256" w14:textId="47066C11" w:rsidR="00010D20" w:rsidRDefault="00010D20" w:rsidP="00010D20">
      <w:pPr>
        <w:pStyle w:val="Heading2"/>
        <w:rPr>
          <w:rFonts w:ascii="Garamond" w:hAnsi="Garamond" w:cs="Times New Roman"/>
          <w:sz w:val="24"/>
          <w:szCs w:val="24"/>
        </w:rPr>
      </w:pPr>
      <w:bookmarkStart w:id="8" w:name="_Toc99290332"/>
      <w:r>
        <w:rPr>
          <w:rFonts w:ascii="Garamond" w:hAnsi="Garamond" w:cs="Times New Roman"/>
          <w:sz w:val="24"/>
          <w:szCs w:val="24"/>
        </w:rPr>
        <w:t>SCENE 5</w:t>
      </w:r>
      <w:bookmarkEnd w:id="8"/>
    </w:p>
    <w:p w14:paraId="4D9CF47C" w14:textId="38EA678B"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“Let me guess. Bounty hunters?”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said, keeping her sword tucked underneath Markus’s chin. Markus raised an eyebrow and nodded slowly, careful to not cut himself on the sharp iron.</w:t>
      </w:r>
    </w:p>
    <w:p w14:paraId="195C0F24" w14:textId="0BA76B55"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“We like ‘mercenaries’ better.” Raz said through gritted teeth. The man holding him pressed the knife harder into his neck and shushed him. </w:t>
      </w:r>
    </w:p>
    <w:p w14:paraId="7BBDA69A" w14:textId="07830EBB"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“I </w:t>
      </w:r>
      <w:proofErr w:type="gramStart"/>
      <w:r w:rsidRPr="00253F36">
        <w:rPr>
          <w:rFonts w:ascii="Garamond" w:hAnsi="Garamond" w:cs="Times New Roman"/>
          <w:sz w:val="24"/>
          <w:szCs w:val="24"/>
        </w:rPr>
        <w:t>have to</w:t>
      </w:r>
      <w:proofErr w:type="gramEnd"/>
      <w:r w:rsidRPr="00253F36">
        <w:rPr>
          <w:rFonts w:ascii="Garamond" w:hAnsi="Garamond" w:cs="Times New Roman"/>
          <w:sz w:val="24"/>
          <w:szCs w:val="24"/>
        </w:rPr>
        <w:t xml:space="preserve"> admit, I’m a little impressed. It</w:t>
      </w:r>
      <w:r w:rsidR="00B24278">
        <w:rPr>
          <w:rFonts w:ascii="Garamond" w:hAnsi="Garamond" w:cs="Times New Roman"/>
          <w:sz w:val="24"/>
          <w:szCs w:val="24"/>
        </w:rPr>
        <w:t xml:space="preserve"> </w:t>
      </w:r>
      <w:proofErr w:type="gramStart"/>
      <w:r w:rsidR="00B24278">
        <w:rPr>
          <w:rFonts w:ascii="Garamond" w:hAnsi="Garamond" w:cs="Times New Roman"/>
          <w:sz w:val="24"/>
          <w:szCs w:val="24"/>
        </w:rPr>
        <w:t>can’t</w:t>
      </w:r>
      <w:proofErr w:type="gramEnd"/>
      <w:r w:rsidR="00B24278">
        <w:rPr>
          <w:rFonts w:ascii="Garamond" w:hAnsi="Garamond" w:cs="Times New Roman"/>
          <w:sz w:val="24"/>
          <w:szCs w:val="24"/>
        </w:rPr>
        <w:t xml:space="preserve"> have been easy to find us </w:t>
      </w:r>
      <w:r w:rsidRPr="00253F36">
        <w:rPr>
          <w:rFonts w:ascii="Garamond" w:hAnsi="Garamond" w:cs="Times New Roman"/>
          <w:sz w:val="24"/>
          <w:szCs w:val="24"/>
        </w:rPr>
        <w:t xml:space="preserve">this far out.” </w:t>
      </w:r>
      <w:proofErr w:type="spellStart"/>
      <w:r w:rsidRPr="00253F36">
        <w:rPr>
          <w:rFonts w:ascii="Garamond" w:hAnsi="Garamond" w:cs="Times New Roman"/>
          <w:sz w:val="24"/>
          <w:szCs w:val="24"/>
        </w:rPr>
        <w:t>Pershiket</w:t>
      </w:r>
      <w:proofErr w:type="spellEnd"/>
      <w:r w:rsidRPr="00253F36">
        <w:rPr>
          <w:rFonts w:ascii="Garamond" w:hAnsi="Garamond" w:cs="Times New Roman"/>
          <w:sz w:val="24"/>
          <w:szCs w:val="24"/>
        </w:rPr>
        <w:t xml:space="preserve"> said.</w:t>
      </w:r>
    </w:p>
    <w:p w14:paraId="35AD4992" w14:textId="1FCBAFFC"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“You killed four of the high councilors. They were sure to put </w:t>
      </w:r>
      <w:proofErr w:type="gramStart"/>
      <w:r w:rsidRPr="715B2DF3">
        <w:rPr>
          <w:rFonts w:ascii="Garamond" w:hAnsi="Garamond" w:cs="Times New Roman"/>
          <w:sz w:val="24"/>
          <w:szCs w:val="24"/>
        </w:rPr>
        <w:t>a lot of</w:t>
      </w:r>
      <w:proofErr w:type="gramEnd"/>
      <w:r w:rsidRPr="715B2DF3">
        <w:rPr>
          <w:rFonts w:ascii="Garamond" w:hAnsi="Garamond" w:cs="Times New Roman"/>
          <w:sz w:val="24"/>
          <w:szCs w:val="24"/>
        </w:rPr>
        <w:t xml:space="preserve"> money on your head to keep us motivated.” Markus said, flashing a coy smile.</w:t>
      </w:r>
    </w:p>
    <w:p w14:paraId="53EC47F8" w14:textId="3C3C9045"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“Yeah…” She said, scratching at the back of her mop of curly hair. “I had good reasons. </w:t>
      </w:r>
      <w:proofErr w:type="gramStart"/>
      <w:r w:rsidRPr="715B2DF3">
        <w:rPr>
          <w:rFonts w:ascii="Garamond" w:hAnsi="Garamond" w:cs="Times New Roman"/>
          <w:sz w:val="24"/>
          <w:szCs w:val="24"/>
        </w:rPr>
        <w:t>There’s</w:t>
      </w:r>
      <w:proofErr w:type="gramEnd"/>
      <w:r w:rsidRPr="715B2DF3">
        <w:rPr>
          <w:rFonts w:ascii="Garamond" w:hAnsi="Garamond" w:cs="Times New Roman"/>
          <w:sz w:val="24"/>
          <w:szCs w:val="24"/>
        </w:rPr>
        <w:t xml:space="preserve"> things they’re hiding from us.” She twisted the sword under Markus’s chin and let the light from the fire glint off it. “Something worth killing over.”</w:t>
      </w:r>
    </w:p>
    <w:p w14:paraId="2A91DE72" w14:textId="2AE20CD2"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In an instant, the familiar crack of musket fire rang out, just as a sickening wet thud landed behind Raz. The man holding him shuddered, let out a gurgled wheeze and slumped sideways onto the ground, dragging Raz down with him. </w:t>
      </w:r>
    </w:p>
    <w:p w14:paraId="2BAB6CAC" w14:textId="6A94C0CC" w:rsidR="00FF4DC5"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“What the fuck—”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started.</w:t>
      </w:r>
    </w:p>
    <w:p w14:paraId="390F7DBA" w14:textId="0421725D" w:rsidR="00F45282"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Taking the opportunity, Markus kicked the sword out of her hand and swung out his elbow at her face. He felt her nose crunch under the force of his jab. She fell to the ground and scrambled for her fallen sword. Raz pushed the dying man </w:t>
      </w:r>
      <w:proofErr w:type="gramStart"/>
      <w:r w:rsidRPr="715B2DF3">
        <w:rPr>
          <w:rFonts w:ascii="Garamond" w:hAnsi="Garamond" w:cs="Times New Roman"/>
          <w:sz w:val="24"/>
          <w:szCs w:val="24"/>
        </w:rPr>
        <w:t>off of</w:t>
      </w:r>
      <w:proofErr w:type="gramEnd"/>
      <w:r w:rsidRPr="715B2DF3">
        <w:rPr>
          <w:rFonts w:ascii="Garamond" w:hAnsi="Garamond" w:cs="Times New Roman"/>
          <w:sz w:val="24"/>
          <w:szCs w:val="24"/>
        </w:rPr>
        <w:t xml:space="preserve"> him, rushed over and kicked the blade far out of her reach.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froze, turned to smile at the two of them and chuckled. Markus kneeled onto the small of her back and crossed her hands behind her while Raz fished through his bag. </w:t>
      </w:r>
    </w:p>
    <w:p w14:paraId="225718E5" w14:textId="6C6CAA8A"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“That went surprisingly well!” Raz said, </w:t>
      </w:r>
      <w:r w:rsidR="00FC6C4D">
        <w:rPr>
          <w:rFonts w:ascii="Garamond" w:hAnsi="Garamond" w:cs="Times New Roman"/>
          <w:sz w:val="24"/>
          <w:szCs w:val="24"/>
        </w:rPr>
        <w:t>tossing</w:t>
      </w:r>
      <w:r w:rsidR="00D83F95">
        <w:rPr>
          <w:rFonts w:ascii="Garamond" w:hAnsi="Garamond" w:cs="Times New Roman"/>
          <w:sz w:val="24"/>
          <w:szCs w:val="24"/>
        </w:rPr>
        <w:t xml:space="preserve"> </w:t>
      </w:r>
      <w:r w:rsidR="00A2282C">
        <w:rPr>
          <w:rFonts w:ascii="Garamond" w:hAnsi="Garamond" w:cs="Times New Roman"/>
          <w:sz w:val="24"/>
          <w:szCs w:val="24"/>
        </w:rPr>
        <w:t>Markus</w:t>
      </w:r>
      <w:r w:rsidR="00FC6C4D">
        <w:rPr>
          <w:rFonts w:ascii="Garamond" w:hAnsi="Garamond" w:cs="Times New Roman"/>
          <w:sz w:val="24"/>
          <w:szCs w:val="24"/>
        </w:rPr>
        <w:t xml:space="preserve"> a</w:t>
      </w:r>
      <w:r w:rsidR="007E0CFD">
        <w:rPr>
          <w:rFonts w:ascii="Garamond" w:hAnsi="Garamond" w:cs="Times New Roman"/>
          <w:sz w:val="24"/>
          <w:szCs w:val="24"/>
        </w:rPr>
        <w:t xml:space="preserve"> bundle of</w:t>
      </w:r>
      <w:r w:rsidRPr="00253F36">
        <w:rPr>
          <w:rFonts w:ascii="Garamond" w:hAnsi="Garamond" w:cs="Times New Roman"/>
          <w:sz w:val="24"/>
          <w:szCs w:val="24"/>
        </w:rPr>
        <w:t xml:space="preserve"> rope then putting his </w:t>
      </w:r>
      <w:proofErr w:type="gramStart"/>
      <w:r w:rsidRPr="00253F36">
        <w:rPr>
          <w:rFonts w:ascii="Garamond" w:hAnsi="Garamond" w:cs="Times New Roman"/>
          <w:sz w:val="24"/>
          <w:szCs w:val="24"/>
        </w:rPr>
        <w:t>hands on</w:t>
      </w:r>
      <w:proofErr w:type="gramEnd"/>
      <w:r w:rsidRPr="00253F36">
        <w:rPr>
          <w:rFonts w:ascii="Garamond" w:hAnsi="Garamond" w:cs="Times New Roman"/>
          <w:sz w:val="24"/>
          <w:szCs w:val="24"/>
        </w:rPr>
        <w:t xml:space="preserve"> his hips. Markus tied her hands tightly. Raz glanced over at the meat on the spit over the fire, now mostly blackened.</w:t>
      </w:r>
    </w:p>
    <w:p w14:paraId="0262D83F" w14:textId="203EE27D" w:rsidR="00F45282" w:rsidRPr="00253F36" w:rsidRDefault="00F45282"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“Payday … and a meal.” Markus said in between breaths, cracking a smile.</w:t>
      </w:r>
    </w:p>
    <w:p w14:paraId="2783860B" w14:textId="32C719CB" w:rsidR="00E75F07" w:rsidRDefault="00E75F07" w:rsidP="009B3424">
      <w:pPr>
        <w:spacing w:line="480" w:lineRule="auto"/>
        <w:ind w:firstLine="720"/>
        <w:rPr>
          <w:rFonts w:ascii="Garamond" w:hAnsi="Garamond" w:cs="Times New Roman"/>
          <w:sz w:val="24"/>
          <w:szCs w:val="24"/>
        </w:rPr>
      </w:pPr>
    </w:p>
    <w:p w14:paraId="4B360E17" w14:textId="614AC5DD" w:rsidR="00AC6A9B" w:rsidRDefault="00AC6A9B" w:rsidP="00C24961">
      <w:pPr>
        <w:spacing w:line="480" w:lineRule="auto"/>
        <w:jc w:val="center"/>
        <w:rPr>
          <w:rFonts w:ascii="Garamond" w:hAnsi="Garamond"/>
          <w:sz w:val="24"/>
          <w:szCs w:val="24"/>
        </w:rPr>
      </w:pPr>
      <w:r>
        <w:rPr>
          <w:noProof/>
        </w:rPr>
        <w:drawing>
          <wp:inline distT="0" distB="0" distL="0" distR="0" wp14:anchorId="2DA652B4" wp14:editId="58DD1035">
            <wp:extent cx="3105150" cy="43357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11E35CBC" w14:textId="77777777" w:rsidR="00EB3C4C" w:rsidRDefault="00EB3C4C" w:rsidP="00C24961">
      <w:pPr>
        <w:spacing w:line="480" w:lineRule="auto"/>
        <w:jc w:val="center"/>
        <w:rPr>
          <w:rFonts w:ascii="Garamond" w:hAnsi="Garamond"/>
          <w:sz w:val="24"/>
          <w:szCs w:val="24"/>
        </w:rPr>
      </w:pPr>
    </w:p>
    <w:p w14:paraId="41C54AD6" w14:textId="6EEE7E6F" w:rsidR="00391D37" w:rsidRDefault="00391D37" w:rsidP="003E1C11">
      <w:pPr>
        <w:pStyle w:val="Heading1"/>
        <w:rPr>
          <w:rFonts w:ascii="Garamond" w:hAnsi="Garamond" w:cs="Times New Roman"/>
          <w:sz w:val="24"/>
          <w:szCs w:val="24"/>
        </w:rPr>
      </w:pPr>
      <w:bookmarkStart w:id="9" w:name="_Toc99290333"/>
      <w:r>
        <w:rPr>
          <w:rFonts w:ascii="Garamond" w:hAnsi="Garamond" w:cs="Times New Roman"/>
          <w:sz w:val="24"/>
          <w:szCs w:val="24"/>
        </w:rPr>
        <w:t xml:space="preserve">CHAPTER </w:t>
      </w:r>
      <w:proofErr w:type="gramStart"/>
      <w:r>
        <w:rPr>
          <w:rFonts w:ascii="Garamond" w:hAnsi="Garamond" w:cs="Times New Roman"/>
          <w:sz w:val="24"/>
          <w:szCs w:val="24"/>
        </w:rPr>
        <w:t>2</w:t>
      </w:r>
      <w:r w:rsidR="715B2DF3" w:rsidRPr="715B2DF3">
        <w:rPr>
          <w:rFonts w:ascii="Garamond" w:hAnsi="Garamond" w:cs="Times New Roman"/>
          <w:sz w:val="24"/>
          <w:szCs w:val="24"/>
        </w:rPr>
        <w:t xml:space="preserve"> </w:t>
      </w:r>
      <w:r w:rsidR="00962BE5">
        <w:rPr>
          <w:rFonts w:ascii="Garamond" w:hAnsi="Garamond" w:cs="Times New Roman"/>
          <w:sz w:val="24"/>
          <w:szCs w:val="24"/>
        </w:rPr>
        <w:t>:</w:t>
      </w:r>
      <w:proofErr w:type="gramEnd"/>
      <w:r w:rsidR="00962BE5">
        <w:rPr>
          <w:rFonts w:ascii="Garamond" w:hAnsi="Garamond" w:cs="Times New Roman"/>
          <w:sz w:val="24"/>
          <w:szCs w:val="24"/>
        </w:rPr>
        <w:t xml:space="preserve"> </w:t>
      </w:r>
      <w:r w:rsidR="00322F10">
        <w:rPr>
          <w:rFonts w:ascii="Garamond" w:hAnsi="Garamond" w:cs="Times New Roman"/>
          <w:sz w:val="24"/>
          <w:szCs w:val="24"/>
        </w:rPr>
        <w:t>The Job</w:t>
      </w:r>
      <w:bookmarkEnd w:id="9"/>
    </w:p>
    <w:p w14:paraId="25B8F4FB" w14:textId="3FBF6E61" w:rsidR="00396F73" w:rsidRPr="00396F73" w:rsidRDefault="00396F73" w:rsidP="00396F73">
      <w:pPr>
        <w:pStyle w:val="Heading2"/>
      </w:pPr>
      <w:bookmarkStart w:id="10" w:name="_Toc99290334"/>
      <w:r>
        <w:t>SCENE 1</w:t>
      </w:r>
      <w:bookmarkEnd w:id="10"/>
    </w:p>
    <w:p w14:paraId="7A18B895" w14:textId="2A2753C4" w:rsidR="00E75F07" w:rsidRPr="00253F36" w:rsidRDefault="715B2DF3" w:rsidP="009B3424">
      <w:pPr>
        <w:spacing w:line="480" w:lineRule="auto"/>
        <w:ind w:firstLine="720"/>
        <w:rPr>
          <w:rFonts w:ascii="Garamond" w:hAnsi="Garamond" w:cs="Times New Roman"/>
          <w:sz w:val="24"/>
          <w:szCs w:val="24"/>
        </w:rPr>
      </w:pP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stood frozen, bow and arrow in hand, looking up at the imposing cloaked figure. Markus and Raz stood in the clearing, mostly unscathed, now binding the hands of Harran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She looked at the figure, who did not look back at her. </w:t>
      </w:r>
    </w:p>
    <w:p w14:paraId="216E24C5" w14:textId="1D204DFC" w:rsidR="00E75F07" w:rsidRPr="00253F36" w:rsidRDefault="00E75F07"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“You … helped us?”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said, her voice wavering as her heart pumped. The figure nodded, almost indiscernible underneath the thick hood. </w:t>
      </w:r>
    </w:p>
    <w:p w14:paraId="19854EB1" w14:textId="3C96571F" w:rsidR="00E75F07"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“S</w:t>
      </w:r>
      <w:commentRangeStart w:id="11"/>
      <w:r w:rsidRPr="715B2DF3">
        <w:rPr>
          <w:rFonts w:ascii="Garamond" w:hAnsi="Garamond" w:cs="Times New Roman"/>
          <w:sz w:val="24"/>
          <w:szCs w:val="24"/>
        </w:rPr>
        <w:t>he has something I need.</w:t>
      </w:r>
      <w:commentRangeEnd w:id="11"/>
      <w:r w:rsidR="00E75F07">
        <w:rPr>
          <w:rStyle w:val="CommentReference"/>
        </w:rPr>
        <w:commentReference w:id="11"/>
      </w:r>
      <w:r w:rsidRPr="715B2DF3">
        <w:rPr>
          <w:rFonts w:ascii="Garamond" w:hAnsi="Garamond" w:cs="Times New Roman"/>
          <w:sz w:val="24"/>
          <w:szCs w:val="24"/>
        </w:rPr>
        <w:t xml:space="preserve">” The figure said.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was surprised. It was a woman; her voice raspy, but gentler than expected. She kept her gaze fixed on the clearing in front of them. </w:t>
      </w:r>
    </w:p>
    <w:p w14:paraId="2A28ADD3" w14:textId="27EEF41F" w:rsidR="00E75F07" w:rsidRPr="00253F36" w:rsidRDefault="715B2DF3" w:rsidP="009B3424">
      <w:pPr>
        <w:spacing w:line="480" w:lineRule="auto"/>
        <w:ind w:firstLine="720"/>
        <w:rPr>
          <w:rFonts w:ascii="Garamond" w:hAnsi="Garamond" w:cs="Times New Roman"/>
          <w:sz w:val="24"/>
          <w:szCs w:val="24"/>
        </w:rPr>
      </w:pP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stammered, her words failing to form. She walked forwards towards the clearing, but before she crossed the forest’s edge, she turned back to the figure. Underneath the darkness of the </w:t>
      </w:r>
      <w:proofErr w:type="gramStart"/>
      <w:r w:rsidRPr="715B2DF3">
        <w:rPr>
          <w:rFonts w:ascii="Garamond" w:hAnsi="Garamond" w:cs="Times New Roman"/>
          <w:sz w:val="24"/>
          <w:szCs w:val="24"/>
        </w:rPr>
        <w:t>hood</w:t>
      </w:r>
      <w:proofErr w:type="gramEnd"/>
      <w:r w:rsidRPr="715B2DF3">
        <w:rPr>
          <w:rFonts w:ascii="Garamond" w:hAnsi="Garamond" w:cs="Times New Roman"/>
          <w:sz w:val="24"/>
          <w:szCs w:val="24"/>
        </w:rPr>
        <w:t xml:space="preserve"> she wore an angular ceramic mask. It looked like a crude recreation of a man’s face with an accentuated chin, large shut </w:t>
      </w:r>
      <w:proofErr w:type="gramStart"/>
      <w:r w:rsidRPr="715B2DF3">
        <w:rPr>
          <w:rFonts w:ascii="Garamond" w:hAnsi="Garamond" w:cs="Times New Roman"/>
          <w:sz w:val="24"/>
          <w:szCs w:val="24"/>
        </w:rPr>
        <w:t>eyes</w:t>
      </w:r>
      <w:proofErr w:type="gramEnd"/>
      <w:r w:rsidRPr="715B2DF3">
        <w:rPr>
          <w:rFonts w:ascii="Garamond" w:hAnsi="Garamond" w:cs="Times New Roman"/>
          <w:sz w:val="24"/>
          <w:szCs w:val="24"/>
        </w:rPr>
        <w:t xml:space="preserve"> and a shallow recess where the nose would have been. Something about the simplicity of its design made the hairs on the back of </w:t>
      </w:r>
      <w:proofErr w:type="spellStart"/>
      <w:r w:rsidRPr="715B2DF3">
        <w:rPr>
          <w:rFonts w:ascii="Garamond" w:hAnsi="Garamond" w:cs="Times New Roman"/>
          <w:sz w:val="24"/>
          <w:szCs w:val="24"/>
        </w:rPr>
        <w:t>Kursa’s</w:t>
      </w:r>
      <w:proofErr w:type="spellEnd"/>
      <w:r w:rsidRPr="715B2DF3">
        <w:rPr>
          <w:rFonts w:ascii="Garamond" w:hAnsi="Garamond" w:cs="Times New Roman"/>
          <w:sz w:val="24"/>
          <w:szCs w:val="24"/>
        </w:rPr>
        <w:t xml:space="preserve"> neck stand up.</w:t>
      </w:r>
    </w:p>
    <w:p w14:paraId="75A1431A" w14:textId="109841B1" w:rsidR="00E75F07" w:rsidRDefault="00E75F07" w:rsidP="009B3424">
      <w:pPr>
        <w:spacing w:line="480" w:lineRule="auto"/>
        <w:ind w:firstLine="720"/>
        <w:rPr>
          <w:rFonts w:ascii="Garamond" w:hAnsi="Garamond" w:cs="Times New Roman"/>
          <w:sz w:val="24"/>
          <w:szCs w:val="24"/>
        </w:rPr>
      </w:pPr>
      <w:del w:id="12" w:author="Rand,Jared T.(Student)" w:date="2019-12-12T16:40:00Z">
        <w:r w:rsidRPr="00253F36" w:rsidDel="00963F0E">
          <w:rPr>
            <w:rFonts w:ascii="Garamond" w:hAnsi="Garamond" w:cs="Times New Roman"/>
            <w:sz w:val="24"/>
            <w:szCs w:val="24"/>
          </w:rPr>
          <w:tab/>
        </w:r>
      </w:del>
      <w:r w:rsidRPr="00253F36">
        <w:rPr>
          <w:rFonts w:ascii="Garamond" w:hAnsi="Garamond" w:cs="Times New Roman"/>
          <w:sz w:val="24"/>
          <w:szCs w:val="24"/>
        </w:rPr>
        <w:t xml:space="preserve">“Thanks.”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said, the word launching itself out of her mouth. Unnerved, she twisted back around and ran into the clearing. The figure stood in silence, observing</w:t>
      </w:r>
      <w:r w:rsidR="00EB71BB">
        <w:rPr>
          <w:rFonts w:ascii="Garamond" w:hAnsi="Garamond" w:cs="Times New Roman"/>
          <w:sz w:val="24"/>
          <w:szCs w:val="24"/>
        </w:rPr>
        <w:t>, as</w:t>
      </w:r>
      <w:r w:rsidRPr="00253F36">
        <w:rPr>
          <w:rFonts w:ascii="Garamond" w:hAnsi="Garamond" w:cs="Times New Roman"/>
          <w:sz w:val="24"/>
          <w:szCs w:val="24"/>
        </w:rPr>
        <w:t xml:space="preserve"> Markus </w:t>
      </w:r>
      <w:r w:rsidR="00EB71BB">
        <w:rPr>
          <w:rFonts w:ascii="Garamond" w:hAnsi="Garamond" w:cs="Times New Roman"/>
          <w:sz w:val="24"/>
          <w:szCs w:val="24"/>
        </w:rPr>
        <w:t>bound</w:t>
      </w:r>
      <w:r w:rsidR="00EB71BB" w:rsidRPr="00253F36">
        <w:rPr>
          <w:rFonts w:ascii="Garamond" w:hAnsi="Garamond" w:cs="Times New Roman"/>
          <w:sz w:val="24"/>
          <w:szCs w:val="24"/>
        </w:rPr>
        <w:t xml:space="preserve"> </w:t>
      </w:r>
      <w:proofErr w:type="spellStart"/>
      <w:r w:rsidRPr="00253F36">
        <w:rPr>
          <w:rFonts w:ascii="Garamond" w:hAnsi="Garamond" w:cs="Times New Roman"/>
          <w:sz w:val="24"/>
          <w:szCs w:val="24"/>
        </w:rPr>
        <w:t>Pershiket’s</w:t>
      </w:r>
      <w:proofErr w:type="spellEnd"/>
      <w:r w:rsidRPr="00253F36">
        <w:rPr>
          <w:rFonts w:ascii="Garamond" w:hAnsi="Garamond" w:cs="Times New Roman"/>
          <w:sz w:val="24"/>
          <w:szCs w:val="24"/>
        </w:rPr>
        <w:t xml:space="preserve"> hands and feet, tying </w:t>
      </w:r>
      <w:proofErr w:type="gramStart"/>
      <w:r w:rsidRPr="00253F36">
        <w:rPr>
          <w:rFonts w:ascii="Garamond" w:hAnsi="Garamond" w:cs="Times New Roman"/>
          <w:sz w:val="24"/>
          <w:szCs w:val="24"/>
        </w:rPr>
        <w:t>a few</w:t>
      </w:r>
      <w:proofErr w:type="gramEnd"/>
      <w:r w:rsidRPr="00253F36">
        <w:rPr>
          <w:rFonts w:ascii="Garamond" w:hAnsi="Garamond" w:cs="Times New Roman"/>
          <w:sz w:val="24"/>
          <w:szCs w:val="24"/>
        </w:rPr>
        <w:t xml:space="preserve"> extra knots for good measure. She watched Raz rifle through </w:t>
      </w:r>
      <w:r w:rsidR="00980989">
        <w:rPr>
          <w:rFonts w:ascii="Garamond" w:hAnsi="Garamond" w:cs="Times New Roman"/>
          <w:sz w:val="24"/>
          <w:szCs w:val="24"/>
        </w:rPr>
        <w:t>items around the camp</w:t>
      </w:r>
      <w:r w:rsidRPr="00253F36">
        <w:rPr>
          <w:rFonts w:ascii="Garamond" w:hAnsi="Garamond" w:cs="Times New Roman"/>
          <w:sz w:val="24"/>
          <w:szCs w:val="24"/>
        </w:rPr>
        <w:t xml:space="preserve"> as the cut on his neck slowly painted his skin a bright crimson. She watched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weave past obstacles to join her family. She watched the sunlight peek just above the tree line. She slipped the </w:t>
      </w:r>
      <w:r w:rsidR="00885CB0">
        <w:rPr>
          <w:rFonts w:ascii="Garamond" w:hAnsi="Garamond" w:cs="Times New Roman"/>
          <w:sz w:val="24"/>
          <w:szCs w:val="24"/>
        </w:rPr>
        <w:t>musket</w:t>
      </w:r>
      <w:r w:rsidRPr="00253F36">
        <w:rPr>
          <w:rFonts w:ascii="Garamond" w:hAnsi="Garamond" w:cs="Times New Roman"/>
          <w:sz w:val="24"/>
          <w:szCs w:val="24"/>
        </w:rPr>
        <w:t xml:space="preserve"> over her shoulders, the </w:t>
      </w:r>
      <w:r w:rsidR="00AF50C9">
        <w:rPr>
          <w:rFonts w:ascii="Garamond" w:hAnsi="Garamond" w:cs="Times New Roman"/>
          <w:sz w:val="24"/>
          <w:szCs w:val="24"/>
        </w:rPr>
        <w:t>carrying strap</w:t>
      </w:r>
      <w:r w:rsidRPr="00253F36">
        <w:rPr>
          <w:rFonts w:ascii="Garamond" w:hAnsi="Garamond" w:cs="Times New Roman"/>
          <w:sz w:val="24"/>
          <w:szCs w:val="24"/>
        </w:rPr>
        <w:t xml:space="preserve"> humming slightly as it scraped across her metal breastplate and nestled next to the long scabbard of her sword. Then, with hardly a breath, she </w:t>
      </w:r>
      <w:r w:rsidR="00A612DE">
        <w:rPr>
          <w:rFonts w:ascii="Garamond" w:hAnsi="Garamond" w:cs="Times New Roman"/>
          <w:sz w:val="24"/>
          <w:szCs w:val="24"/>
        </w:rPr>
        <w:t>moved</w:t>
      </w:r>
      <w:r w:rsidRPr="00253F36">
        <w:rPr>
          <w:rFonts w:ascii="Garamond" w:hAnsi="Garamond" w:cs="Times New Roman"/>
          <w:sz w:val="24"/>
          <w:szCs w:val="24"/>
        </w:rPr>
        <w:t xml:space="preserve"> into the clearing.</w:t>
      </w:r>
    </w:p>
    <w:p w14:paraId="6685655C" w14:textId="77777777" w:rsidR="00775C15" w:rsidRPr="00253F36" w:rsidRDefault="00775C15" w:rsidP="009B3424">
      <w:pPr>
        <w:spacing w:line="480" w:lineRule="auto"/>
        <w:ind w:firstLine="720"/>
        <w:rPr>
          <w:rFonts w:ascii="Garamond" w:hAnsi="Garamond" w:cs="Times New Roman"/>
          <w:sz w:val="24"/>
          <w:szCs w:val="24"/>
        </w:rPr>
      </w:pPr>
    </w:p>
    <w:p w14:paraId="58DA23F2" w14:textId="0CF7ED18" w:rsidR="00E75F07" w:rsidRPr="00253F36" w:rsidRDefault="00775C15" w:rsidP="00775C15">
      <w:pPr>
        <w:pStyle w:val="Heading2"/>
        <w:rPr>
          <w:rFonts w:ascii="Garamond" w:hAnsi="Garamond" w:cs="Times New Roman"/>
          <w:sz w:val="24"/>
          <w:szCs w:val="24"/>
        </w:rPr>
      </w:pPr>
      <w:bookmarkStart w:id="13" w:name="_Toc99290335"/>
      <w:r>
        <w:rPr>
          <w:rFonts w:ascii="Garamond" w:hAnsi="Garamond" w:cs="Times New Roman"/>
          <w:sz w:val="24"/>
          <w:szCs w:val="24"/>
        </w:rPr>
        <w:t>SCENE 2</w:t>
      </w:r>
      <w:bookmarkEnd w:id="13"/>
    </w:p>
    <w:p w14:paraId="43A1DBDF" w14:textId="16738B6E" w:rsidR="00E75F07" w:rsidRPr="00253F36" w:rsidRDefault="00E75F07" w:rsidP="009B3424">
      <w:pPr>
        <w:spacing w:line="480" w:lineRule="auto"/>
        <w:ind w:firstLine="720"/>
        <w:rPr>
          <w:rFonts w:ascii="Garamond" w:hAnsi="Garamond" w:cs="Times New Roman"/>
          <w:sz w:val="24"/>
          <w:szCs w:val="24"/>
        </w:rPr>
      </w:pPr>
      <w:del w:id="14" w:author="Rand,Jared T.(Student)" w:date="2019-12-12T16:40:00Z">
        <w:r w:rsidRPr="00253F36" w:rsidDel="00963F0E">
          <w:rPr>
            <w:rFonts w:ascii="Garamond" w:hAnsi="Garamond" w:cs="Times New Roman"/>
            <w:sz w:val="24"/>
            <w:szCs w:val="24"/>
          </w:rPr>
          <w:tab/>
        </w:r>
      </w:del>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ran forward </w:t>
      </w:r>
      <w:r w:rsidR="00630E07">
        <w:rPr>
          <w:rFonts w:ascii="Garamond" w:hAnsi="Garamond" w:cs="Times New Roman"/>
          <w:sz w:val="24"/>
          <w:szCs w:val="24"/>
        </w:rPr>
        <w:t>past</w:t>
      </w:r>
      <w:r w:rsidRPr="00253F36">
        <w:rPr>
          <w:rFonts w:ascii="Garamond" w:hAnsi="Garamond" w:cs="Times New Roman"/>
          <w:sz w:val="24"/>
          <w:szCs w:val="24"/>
        </w:rPr>
        <w:t xml:space="preserve"> the tents and stopped in front of Raz as he walked in the opposite direction. </w:t>
      </w:r>
    </w:p>
    <w:p w14:paraId="337CD580" w14:textId="077B4F17" w:rsidR="00E75F07" w:rsidRPr="00253F36" w:rsidRDefault="00E75F07" w:rsidP="009B3424">
      <w:pPr>
        <w:spacing w:line="480" w:lineRule="auto"/>
        <w:ind w:firstLine="720"/>
        <w:rPr>
          <w:rFonts w:ascii="Garamond" w:hAnsi="Garamond" w:cs="Times New Roman"/>
          <w:sz w:val="24"/>
          <w:szCs w:val="24"/>
        </w:rPr>
      </w:pPr>
      <w:del w:id="15" w:author="Rand,Jared T.(Student)" w:date="2019-12-12T16:40:00Z">
        <w:r w:rsidRPr="00253F36" w:rsidDel="00963F0E">
          <w:rPr>
            <w:rFonts w:ascii="Garamond" w:hAnsi="Garamond" w:cs="Times New Roman"/>
            <w:sz w:val="24"/>
            <w:szCs w:val="24"/>
          </w:rPr>
          <w:tab/>
        </w:r>
      </w:del>
      <w:r w:rsidRPr="00253F36">
        <w:rPr>
          <w:rFonts w:ascii="Garamond" w:hAnsi="Garamond" w:cs="Times New Roman"/>
          <w:sz w:val="24"/>
          <w:szCs w:val="24"/>
        </w:rPr>
        <w:t xml:space="preserve">“You good?” He said, looking down at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as he towered over her. She nodded.</w:t>
      </w:r>
    </w:p>
    <w:p w14:paraId="57176105" w14:textId="77777777" w:rsidR="00E75F07" w:rsidRPr="00253F36" w:rsidRDefault="00E75F07" w:rsidP="009B3424">
      <w:pPr>
        <w:spacing w:line="480" w:lineRule="auto"/>
        <w:ind w:firstLine="720"/>
        <w:rPr>
          <w:rFonts w:ascii="Garamond" w:hAnsi="Garamond" w:cs="Times New Roman"/>
          <w:sz w:val="24"/>
          <w:szCs w:val="24"/>
        </w:rPr>
      </w:pPr>
      <w:del w:id="16" w:author="Rand,Jared T.(Student)" w:date="2019-12-12T16:40:00Z">
        <w:r w:rsidRPr="00253F36" w:rsidDel="00963F0E">
          <w:rPr>
            <w:rFonts w:ascii="Garamond" w:hAnsi="Garamond" w:cs="Times New Roman"/>
            <w:sz w:val="24"/>
            <w:szCs w:val="24"/>
          </w:rPr>
          <w:tab/>
        </w:r>
      </w:del>
      <w:r w:rsidRPr="00253F36">
        <w:rPr>
          <w:rFonts w:ascii="Garamond" w:hAnsi="Garamond" w:cs="Times New Roman"/>
          <w:sz w:val="24"/>
          <w:szCs w:val="24"/>
        </w:rPr>
        <w:t xml:space="preserve">“Are you?” She asked, pointing at the gash on his neck. He grazed the cut with his fingertips and winced at the warmth flowing out of it. </w:t>
      </w:r>
    </w:p>
    <w:p w14:paraId="36F1EEA2" w14:textId="11423B87" w:rsidR="00E75F07" w:rsidRPr="00253F36" w:rsidRDefault="00E75F07" w:rsidP="009B3424">
      <w:pPr>
        <w:spacing w:line="480" w:lineRule="auto"/>
        <w:ind w:firstLine="720"/>
        <w:rPr>
          <w:rFonts w:ascii="Garamond" w:hAnsi="Garamond" w:cs="Times New Roman"/>
          <w:sz w:val="24"/>
          <w:szCs w:val="24"/>
        </w:rPr>
      </w:pPr>
      <w:del w:id="17" w:author="Rand,Jared T.(Student)" w:date="2019-12-12T16:40:00Z">
        <w:r w:rsidRPr="00253F36" w:rsidDel="00963F0E">
          <w:rPr>
            <w:rFonts w:ascii="Garamond" w:hAnsi="Garamond" w:cs="Times New Roman"/>
            <w:sz w:val="24"/>
            <w:szCs w:val="24"/>
          </w:rPr>
          <w:tab/>
        </w:r>
      </w:del>
      <w:r w:rsidRPr="00253F36">
        <w:rPr>
          <w:rFonts w:ascii="Garamond" w:hAnsi="Garamond" w:cs="Times New Roman"/>
          <w:sz w:val="24"/>
          <w:szCs w:val="24"/>
        </w:rPr>
        <w:t xml:space="preserve">“Yeah. Just </w:t>
      </w:r>
      <w:proofErr w:type="gramStart"/>
      <w:r w:rsidRPr="00253F36">
        <w:rPr>
          <w:rFonts w:ascii="Garamond" w:hAnsi="Garamond" w:cs="Times New Roman"/>
          <w:sz w:val="24"/>
          <w:szCs w:val="24"/>
        </w:rPr>
        <w:t>have to</w:t>
      </w:r>
      <w:proofErr w:type="gramEnd"/>
      <w:r w:rsidRPr="00253F36">
        <w:rPr>
          <w:rFonts w:ascii="Garamond" w:hAnsi="Garamond" w:cs="Times New Roman"/>
          <w:sz w:val="24"/>
          <w:szCs w:val="24"/>
        </w:rPr>
        <w:t xml:space="preserve"> go stop the bleeding.” He held out his fist in front of him.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returned the gesture and bumped his fist with her own. Raz darted into one of the tents as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continued into the clearing towards Markus</w:t>
      </w:r>
      <w:proofErr w:type="gramStart"/>
      <w:r w:rsidRPr="00253F36">
        <w:rPr>
          <w:rFonts w:ascii="Garamond" w:hAnsi="Garamond" w:cs="Times New Roman"/>
          <w:sz w:val="24"/>
          <w:szCs w:val="24"/>
        </w:rPr>
        <w:t xml:space="preserve">.  </w:t>
      </w:r>
      <w:proofErr w:type="gramEnd"/>
    </w:p>
    <w:p w14:paraId="7A5C9351" w14:textId="77777777" w:rsidR="00E75F07" w:rsidRPr="00253F36" w:rsidRDefault="00E75F07"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“Are you okay?”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said as she ran towards him. Markus knelt, and she slammed into him, giving him a hug. He let her go and put his </w:t>
      </w:r>
      <w:proofErr w:type="gramStart"/>
      <w:r w:rsidRPr="00253F36">
        <w:rPr>
          <w:rFonts w:ascii="Garamond" w:hAnsi="Garamond" w:cs="Times New Roman"/>
          <w:sz w:val="24"/>
          <w:szCs w:val="24"/>
        </w:rPr>
        <w:t>hands on</w:t>
      </w:r>
      <w:proofErr w:type="gramEnd"/>
      <w:r w:rsidRPr="00253F36">
        <w:rPr>
          <w:rFonts w:ascii="Garamond" w:hAnsi="Garamond" w:cs="Times New Roman"/>
          <w:sz w:val="24"/>
          <w:szCs w:val="24"/>
        </w:rPr>
        <w:t xml:space="preserve"> her shoulders.</w:t>
      </w:r>
    </w:p>
    <w:p w14:paraId="4C8C7BCB" w14:textId="657B3CE3" w:rsidR="00E75F07" w:rsidRPr="00253F36" w:rsidRDefault="00E75F07" w:rsidP="009B3424">
      <w:pPr>
        <w:spacing w:line="480" w:lineRule="auto"/>
        <w:ind w:firstLine="720"/>
        <w:rPr>
          <w:rFonts w:ascii="Garamond" w:hAnsi="Garamond" w:cs="Times New Roman"/>
          <w:sz w:val="24"/>
          <w:szCs w:val="24"/>
        </w:rPr>
      </w:pPr>
      <w:del w:id="18" w:author="Rand,Jared T.(Student)" w:date="2019-12-12T16:40:00Z">
        <w:r w:rsidRPr="00253F36" w:rsidDel="00963F0E">
          <w:rPr>
            <w:rFonts w:ascii="Garamond" w:hAnsi="Garamond" w:cs="Times New Roman"/>
            <w:sz w:val="24"/>
            <w:szCs w:val="24"/>
          </w:rPr>
          <w:tab/>
        </w:r>
      </w:del>
      <w:r w:rsidRPr="00253F36">
        <w:rPr>
          <w:rFonts w:ascii="Garamond" w:hAnsi="Garamond" w:cs="Times New Roman"/>
          <w:sz w:val="24"/>
          <w:szCs w:val="24"/>
        </w:rPr>
        <w:t>“</w:t>
      </w:r>
      <w:proofErr w:type="gramStart"/>
      <w:r w:rsidRPr="00253F36">
        <w:rPr>
          <w:rFonts w:ascii="Garamond" w:hAnsi="Garamond" w:cs="Times New Roman"/>
          <w:sz w:val="24"/>
          <w:szCs w:val="24"/>
        </w:rPr>
        <w:t>Totally fine</w:t>
      </w:r>
      <w:proofErr w:type="gramEnd"/>
      <w:r w:rsidRPr="00253F36">
        <w:rPr>
          <w:rFonts w:ascii="Garamond" w:hAnsi="Garamond" w:cs="Times New Roman"/>
          <w:sz w:val="24"/>
          <w:szCs w:val="24"/>
        </w:rPr>
        <w:t xml:space="preserve">, just a few scratches. But </w:t>
      </w:r>
      <w:proofErr w:type="gramStart"/>
      <w:r w:rsidRPr="00253F36">
        <w:rPr>
          <w:rFonts w:ascii="Garamond" w:hAnsi="Garamond" w:cs="Times New Roman"/>
          <w:sz w:val="24"/>
          <w:szCs w:val="24"/>
        </w:rPr>
        <w:t>fuck</w:t>
      </w:r>
      <w:proofErr w:type="gramEnd"/>
      <w:r w:rsidRPr="00253F36">
        <w:rPr>
          <w:rFonts w:ascii="Garamond" w:hAnsi="Garamond" w:cs="Times New Roman"/>
          <w:sz w:val="24"/>
          <w:szCs w:val="24"/>
        </w:rPr>
        <w:t xml:space="preserve"> all that, </w:t>
      </w:r>
      <w:r w:rsidR="003D2466">
        <w:rPr>
          <w:rFonts w:ascii="Garamond" w:hAnsi="Garamond" w:cs="Times New Roman"/>
          <w:sz w:val="24"/>
          <w:szCs w:val="24"/>
        </w:rPr>
        <w:t xml:space="preserve">where did that shot come from? </w:t>
      </w:r>
      <w:r w:rsidR="00AE5ACD">
        <w:rPr>
          <w:rFonts w:ascii="Garamond" w:hAnsi="Garamond" w:cs="Times New Roman"/>
          <w:sz w:val="24"/>
          <w:szCs w:val="24"/>
        </w:rPr>
        <w:t>Did you</w:t>
      </w:r>
      <w:r w:rsidR="00B804A5">
        <w:rPr>
          <w:rFonts w:ascii="Garamond" w:hAnsi="Garamond" w:cs="Times New Roman"/>
          <w:sz w:val="24"/>
          <w:szCs w:val="24"/>
        </w:rPr>
        <w:t xml:space="preserve"> </w:t>
      </w:r>
      <w:r w:rsidRPr="00253F36">
        <w:rPr>
          <w:rFonts w:ascii="Garamond" w:hAnsi="Garamond" w:cs="Times New Roman"/>
          <w:sz w:val="24"/>
          <w:szCs w:val="24"/>
        </w:rPr>
        <w:t xml:space="preserve">—” Markus trailed off as he saw the hooded figure walking towards them. Her armor shined in the light of the rising sun, framed by her cloak that hung loose at her sides and flapped against the back of her legs. Her boots clanked with each heavy step, but she moved with such ease that it looked as though the armor was a part of her. Markus cursed, leapt upwards, pushed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away behind him and drew his sword. </w:t>
      </w:r>
    </w:p>
    <w:p w14:paraId="4475EDD7" w14:textId="5697551F" w:rsidR="00E75F07" w:rsidRPr="00253F36" w:rsidRDefault="715B2DF3">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“No, wait!”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said. Markus ignored her. He held his sword at the ready in front of him. The hooded figure kept her pace and unsheathed her large two-handed broadsword. With a practiced elegance, she dug her foot into the dirt, sprang forwards and swung at Markus. He parried, but the force of her swing flung the sword out of his hand. Markus cursed again and swung his fist at her. His hit landed, knocking the mask off her face.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saw that her face was heavily scarred. Burns and cuts woven into more burns and cuts. She planted her heavy metal boot in Markus’s chest and knocked him to the ground, then raised her sword above her head.</w:t>
      </w:r>
    </w:p>
    <w:p w14:paraId="7B323BCD" w14:textId="0C4FFDF2" w:rsidR="00E75F07"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“Stop!”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shouted, springing </w:t>
      </w:r>
      <w:proofErr w:type="gramStart"/>
      <w:r w:rsidRPr="715B2DF3">
        <w:rPr>
          <w:rFonts w:ascii="Garamond" w:hAnsi="Garamond" w:cs="Times New Roman"/>
          <w:sz w:val="24"/>
          <w:szCs w:val="24"/>
        </w:rPr>
        <w:t>forward</w:t>
      </w:r>
      <w:proofErr w:type="gramEnd"/>
      <w:r w:rsidRPr="715B2DF3">
        <w:rPr>
          <w:rFonts w:ascii="Garamond" w:hAnsi="Garamond" w:cs="Times New Roman"/>
          <w:sz w:val="24"/>
          <w:szCs w:val="24"/>
        </w:rPr>
        <w:t xml:space="preserve"> and putting herself in between the woman and Markus. The woman held her sword in place. Past her rough features </w:t>
      </w: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looked into her eyes. She stared back, unblinking. The woman’s eye twitched, and she closed her lips tight. She stepped back and returned her sword to its sheath in one swift motion. Without a word she picked up her mask off the ground, walked further into the camp and began rummaging through the largest chest. Markus leaned himself up on his arm and watched her pick up an item, study it intensely, toss it aside, and return for another. A raspy cackle split the air behind them as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exploded into laughter, interlaced with painful coughing. She spat a red glob of spittle onto the ground.</w:t>
      </w:r>
    </w:p>
    <w:p w14:paraId="512D1A7D" w14:textId="06F274A6" w:rsidR="00E75F07" w:rsidRPr="00253F36"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“Bet you didn’t expect to get your ass kicked by a fucking guard dog today!” She shouted. Amused by herself, she burst into another fit of laughter. Markus glared at her as he wiped a trickle of blood from his lips. Raz pushed aside a flap on one of the tents and walked out carrying a handful of makeshift bandages, blood seeping through his newly bandaged neck. He glanced at the guard making a mess of the camp, raised his eyebrows and looked down at Markus and </w:t>
      </w:r>
      <w:proofErr w:type="spellStart"/>
      <w:r w:rsidRPr="715B2DF3">
        <w:rPr>
          <w:rFonts w:ascii="Garamond" w:hAnsi="Garamond" w:cs="Times New Roman"/>
          <w:sz w:val="24"/>
          <w:szCs w:val="24"/>
        </w:rPr>
        <w:t>Kursa</w:t>
      </w:r>
      <w:proofErr w:type="spellEnd"/>
      <w:proofErr w:type="gramStart"/>
      <w:r w:rsidRPr="715B2DF3">
        <w:rPr>
          <w:rFonts w:ascii="Garamond" w:hAnsi="Garamond" w:cs="Times New Roman"/>
          <w:sz w:val="24"/>
          <w:szCs w:val="24"/>
        </w:rPr>
        <w:t xml:space="preserve">.  </w:t>
      </w:r>
      <w:proofErr w:type="gramEnd"/>
      <w:r w:rsidRPr="715B2DF3">
        <w:rPr>
          <w:rFonts w:ascii="Garamond" w:hAnsi="Garamond" w:cs="Times New Roman"/>
          <w:sz w:val="24"/>
          <w:szCs w:val="24"/>
        </w:rPr>
        <w:t xml:space="preserve"> </w:t>
      </w:r>
    </w:p>
    <w:p w14:paraId="6D8C5AC1" w14:textId="5212938A" w:rsidR="00C743DC" w:rsidRDefault="715B2DF3" w:rsidP="00B31BEC">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“What just happened?” </w:t>
      </w:r>
    </w:p>
    <w:p w14:paraId="1E155383" w14:textId="05EAAF3C" w:rsidR="00C743DC" w:rsidRPr="00253F36" w:rsidRDefault="00C743DC" w:rsidP="00B31BEC">
      <w:pPr>
        <w:spacing w:line="480" w:lineRule="auto"/>
        <w:ind w:firstLine="720"/>
        <w:rPr>
          <w:rFonts w:ascii="Garamond" w:hAnsi="Garamond" w:cs="Times New Roman"/>
          <w:sz w:val="24"/>
          <w:szCs w:val="24"/>
        </w:rPr>
      </w:pPr>
      <w:ins w:id="19" w:author="Rand,Jared T.(Student)" w:date="2019-12-10T17:47:00Z">
        <w:r>
          <w:rPr>
            <w:noProof/>
          </w:rPr>
          <w:drawing>
            <wp:anchor distT="0" distB="0" distL="114300" distR="114300" simplePos="0" relativeHeight="251659264" behindDoc="0" locked="0" layoutInCell="1" allowOverlap="1" wp14:anchorId="47A72303" wp14:editId="443283A8">
              <wp:simplePos x="0" y="0"/>
              <wp:positionH relativeFrom="margin">
                <wp:posOffset>819150</wp:posOffset>
              </wp:positionH>
              <wp:positionV relativeFrom="paragraph">
                <wp:posOffset>162</wp:posOffset>
              </wp:positionV>
              <wp:extent cx="4295775" cy="71647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716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75F2">
          <w:rPr>
            <w:rFonts w:ascii="Garamond" w:hAnsi="Garamond" w:cs="Times New Roman"/>
            <w:i/>
            <w:noProof/>
            <w:sz w:val="24"/>
            <w:szCs w:val="24"/>
          </w:rPr>
          <mc:AlternateContent>
            <mc:Choice Requires="wps">
              <w:drawing>
                <wp:anchor distT="91440" distB="91440" distL="114300" distR="114300" simplePos="0" relativeHeight="251660288" behindDoc="0" locked="0" layoutInCell="1" allowOverlap="1" wp14:anchorId="2AF4636E" wp14:editId="671AA180">
                  <wp:simplePos x="0" y="0"/>
                  <wp:positionH relativeFrom="margin">
                    <wp:align>center</wp:align>
                  </wp:positionH>
                  <wp:positionV relativeFrom="paragraph">
                    <wp:posOffset>6890311</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33318907" w14:textId="09FA9BD8" w:rsidR="00CF1E66" w:rsidRDefault="00CF1E66" w:rsidP="00C743DC">
                              <w:pPr>
                                <w:pBdr>
                                  <w:top w:val="single" w:sz="24" w:space="8" w:color="4472C4" w:themeColor="accent1"/>
                                  <w:bottom w:val="single" w:sz="24" w:space="8" w:color="4472C4" w:themeColor="accent1"/>
                                </w:pBdr>
                                <w:spacing w:after="0"/>
                                <w:rPr>
                                  <w:ins w:id="20" w:author="Rand,Jared T.(Student)" w:date="2019-12-10T17:37:00Z"/>
                                  <w:rFonts w:ascii="Garamond" w:hAnsi="Garamond" w:cs="Times New Roman"/>
                                  <w:i/>
                                  <w:sz w:val="24"/>
                                  <w:szCs w:val="24"/>
                                </w:rPr>
                              </w:pPr>
                              <w:ins w:id="21" w:author="Rand,Jared T.(Student)" w:date="2019-12-10T17:35:00Z">
                                <w:r>
                                  <w:rPr>
                                    <w:rFonts w:ascii="Garamond" w:hAnsi="Garamond" w:cs="Times New Roman"/>
                                    <w:i/>
                                    <w:sz w:val="24"/>
                                    <w:szCs w:val="24"/>
                                  </w:rPr>
                                  <w:t>“</w:t>
                                </w:r>
                              </w:ins>
                              <w:ins w:id="22" w:author="Rand,Jared T.(Student)" w:date="2019-12-10T17:48:00Z">
                                <w:r>
                                  <w:rPr>
                                    <w:rFonts w:ascii="Garamond" w:hAnsi="Garamond" w:cs="Times New Roman"/>
                                    <w:i/>
                                    <w:sz w:val="24"/>
                                    <w:szCs w:val="24"/>
                                  </w:rPr>
                                  <w:t xml:space="preserve">The </w:t>
                                </w:r>
                              </w:ins>
                              <w:ins w:id="23" w:author="Rand,Jared T.(Student)" w:date="2019-12-10T17:35:00Z">
                                <w:r>
                                  <w:rPr>
                                    <w:rFonts w:ascii="Garamond" w:hAnsi="Garamond" w:cs="Times New Roman"/>
                                    <w:i/>
                                    <w:sz w:val="24"/>
                                    <w:szCs w:val="24"/>
                                  </w:rPr>
                                  <w:t xml:space="preserve">Guardians are essential in keeping order in </w:t>
                                </w:r>
                              </w:ins>
                              <w:ins w:id="24" w:author="Rand,Jared T.(Student)" w:date="2019-12-10T17:48:00Z">
                                <w:r>
                                  <w:rPr>
                                    <w:rFonts w:ascii="Garamond" w:hAnsi="Garamond" w:cs="Times New Roman"/>
                                    <w:i/>
                                    <w:sz w:val="24"/>
                                    <w:szCs w:val="24"/>
                                  </w:rPr>
                                  <w:t>our</w:t>
                                </w:r>
                              </w:ins>
                              <w:ins w:id="25" w:author="Rand,Jared T.(Student)" w:date="2019-12-10T17:35:00Z">
                                <w:r>
                                  <w:rPr>
                                    <w:rFonts w:ascii="Garamond" w:hAnsi="Garamond" w:cs="Times New Roman"/>
                                    <w:i/>
                                    <w:sz w:val="24"/>
                                    <w:szCs w:val="24"/>
                                  </w:rPr>
                                  <w:t xml:space="preserve"> great cities.</w:t>
                                </w:r>
                              </w:ins>
                              <w:ins w:id="26" w:author="Rand,Jared T.(Student)" w:date="2019-12-10T17:36:00Z">
                                <w:r>
                                  <w:rPr>
                                    <w:rFonts w:ascii="Garamond" w:hAnsi="Garamond" w:cs="Times New Roman"/>
                                    <w:i/>
                                    <w:sz w:val="24"/>
                                    <w:szCs w:val="24"/>
                                  </w:rPr>
                                  <w:t xml:space="preserve"> They follow </w:t>
                                </w:r>
                              </w:ins>
                              <w:ins w:id="27" w:author="Rand,Jared T.(Student)" w:date="2019-12-10T17:37:00Z">
                                <w:r>
                                  <w:rPr>
                                    <w:rFonts w:ascii="Garamond" w:hAnsi="Garamond" w:cs="Times New Roman"/>
                                    <w:i/>
                                    <w:sz w:val="24"/>
                                    <w:szCs w:val="24"/>
                                  </w:rPr>
                                  <w:t>our</w:t>
                                </w:r>
                              </w:ins>
                              <w:ins w:id="28" w:author="Rand,Jared T.(Student)" w:date="2019-12-10T17:36:00Z">
                                <w:r>
                                  <w:rPr>
                                    <w:rFonts w:ascii="Garamond" w:hAnsi="Garamond" w:cs="Times New Roman"/>
                                    <w:i/>
                                    <w:sz w:val="24"/>
                                    <w:szCs w:val="24"/>
                                  </w:rPr>
                                  <w:t xml:space="preserve"> every </w:t>
                                </w:r>
                              </w:ins>
                              <w:ins w:id="29" w:author="Rand,Jared T.(Student)" w:date="2019-12-10T18:05:00Z">
                                <w:r>
                                  <w:rPr>
                                    <w:rFonts w:ascii="Garamond" w:hAnsi="Garamond" w:cs="Times New Roman"/>
                                    <w:i/>
                                    <w:sz w:val="24"/>
                                    <w:szCs w:val="24"/>
                                  </w:rPr>
                                  <w:t>command</w:t>
                                </w:r>
                              </w:ins>
                              <w:ins w:id="30" w:author="Rand,Jared T.(Student)" w:date="2019-12-10T18:06:00Z">
                                <w:r>
                                  <w:rPr>
                                    <w:rFonts w:ascii="Garamond" w:hAnsi="Garamond" w:cs="Times New Roman"/>
                                    <w:i/>
                                    <w:sz w:val="24"/>
                                    <w:szCs w:val="24"/>
                                  </w:rPr>
                                  <w:t xml:space="preserve"> without question and</w:t>
                                </w:r>
                              </w:ins>
                              <w:ins w:id="31" w:author="Rand,Jared T.(Student)" w:date="2019-12-10T17:36:00Z">
                                <w:r>
                                  <w:rPr>
                                    <w:rFonts w:ascii="Garamond" w:hAnsi="Garamond" w:cs="Times New Roman"/>
                                    <w:i/>
                                    <w:sz w:val="24"/>
                                    <w:szCs w:val="24"/>
                                  </w:rPr>
                                  <w:t xml:space="preserve"> keep the peace with an iron fist. </w:t>
                                </w:r>
                              </w:ins>
                              <w:ins w:id="32" w:author="Rand,Jared T.(Student)" w:date="2019-12-12T15:41:00Z">
                                <w:r>
                                  <w:rPr>
                                    <w:rFonts w:ascii="Garamond" w:hAnsi="Garamond" w:cs="Times New Roman"/>
                                    <w:i/>
                                    <w:sz w:val="24"/>
                                    <w:szCs w:val="24"/>
                                  </w:rPr>
                                  <w:t>Try not to</w:t>
                                </w:r>
                              </w:ins>
                              <w:ins w:id="33" w:author="Rand,Jared T.(Student)" w:date="2019-12-10T17:36:00Z">
                                <w:r>
                                  <w:rPr>
                                    <w:rFonts w:ascii="Garamond" w:hAnsi="Garamond" w:cs="Times New Roman"/>
                                    <w:i/>
                                    <w:sz w:val="24"/>
                                    <w:szCs w:val="24"/>
                                  </w:rPr>
                                  <w:t xml:space="preserve"> be on the receiving end of their </w:t>
                                </w:r>
                              </w:ins>
                              <w:ins w:id="34" w:author="Rand,Jared T.(Student)" w:date="2019-12-10T17:48:00Z">
                                <w:r>
                                  <w:rPr>
                                    <w:rFonts w:ascii="Garamond" w:hAnsi="Garamond" w:cs="Times New Roman"/>
                                    <w:i/>
                                    <w:sz w:val="24"/>
                                    <w:szCs w:val="24"/>
                                  </w:rPr>
                                  <w:t xml:space="preserve">swift </w:t>
                                </w:r>
                              </w:ins>
                              <w:ins w:id="35" w:author="Rand,Jared T.(Student)" w:date="2019-12-10T17:36:00Z">
                                <w:r>
                                  <w:rPr>
                                    <w:rFonts w:ascii="Garamond" w:hAnsi="Garamond" w:cs="Times New Roman"/>
                                    <w:i/>
                                    <w:sz w:val="24"/>
                                    <w:szCs w:val="24"/>
                                  </w:rPr>
                                  <w:t>justice.</w:t>
                                </w:r>
                              </w:ins>
                              <w:ins w:id="36" w:author="Rand,Jared T.(Student)" w:date="2019-12-10T17:35:00Z">
                                <w:r>
                                  <w:rPr>
                                    <w:rFonts w:ascii="Garamond" w:hAnsi="Garamond" w:cs="Times New Roman"/>
                                    <w:i/>
                                    <w:sz w:val="24"/>
                                    <w:szCs w:val="24"/>
                                  </w:rPr>
                                  <w:t>”</w:t>
                                </w:r>
                              </w:ins>
                            </w:p>
                            <w:p w14:paraId="0E62B37A" w14:textId="77777777" w:rsidR="00CF1E66" w:rsidRPr="00B07AAE" w:rsidRDefault="00CF1E66">
                              <w:pPr>
                                <w:pBdr>
                                  <w:top w:val="single" w:sz="24" w:space="8" w:color="4472C4" w:themeColor="accent1"/>
                                  <w:bottom w:val="single" w:sz="24" w:space="8" w:color="4472C4" w:themeColor="accent1"/>
                                </w:pBdr>
                                <w:spacing w:after="0"/>
                                <w:jc w:val="center"/>
                                <w:rPr>
                                  <w:i/>
                                  <w:iCs/>
                                  <w:color w:val="4472C4" w:themeColor="accent1"/>
                                  <w:sz w:val="24"/>
                                </w:rPr>
                                <w:pPrChange w:id="37" w:author="Rand,Jared T.(Student)" w:date="2019-12-10T17:37:00Z">
                                  <w:pPr>
                                    <w:pBdr>
                                      <w:top w:val="single" w:sz="24" w:space="8" w:color="4472C4" w:themeColor="accent1"/>
                                      <w:bottom w:val="single" w:sz="24" w:space="8" w:color="4472C4" w:themeColor="accent1"/>
                                    </w:pBdr>
                                    <w:spacing w:after="0"/>
                                  </w:pPr>
                                </w:pPrChange>
                              </w:pPr>
                              <w:ins w:id="38" w:author="Rand,Jared T.(Student)" w:date="2019-12-10T17:37:00Z">
                                <w:r>
                                  <w:rPr>
                                    <w:i/>
                                    <w:iCs/>
                                    <w:color w:val="4472C4" w:themeColor="accent1"/>
                                    <w:sz w:val="24"/>
                                  </w:rPr>
                                  <w:t>-</w:t>
                                </w:r>
                              </w:ins>
                              <w:ins w:id="39" w:author="Rand,Jared T.(Student)" w:date="2019-12-10T17:39:00Z">
                                <w:r>
                                  <w:rPr>
                                    <w:i/>
                                    <w:iCs/>
                                    <w:color w:val="4472C4" w:themeColor="accent1"/>
                                    <w:sz w:val="24"/>
                                  </w:rPr>
                                  <w:t xml:space="preserve"> </w:t>
                                </w:r>
                              </w:ins>
                              <w:ins w:id="40" w:author="Rand,Jared T.(Student)" w:date="2019-12-10T17:40:00Z">
                                <w:r>
                                  <w:rPr>
                                    <w:i/>
                                    <w:iCs/>
                                    <w:color w:val="4472C4" w:themeColor="accent1"/>
                                    <w:sz w:val="24"/>
                                  </w:rPr>
                                  <w:t>f</w:t>
                                </w:r>
                              </w:ins>
                              <w:ins w:id="41" w:author="Rand,Jared T.(Student)" w:date="2019-12-10T17:39:00Z">
                                <w:r>
                                  <w:rPr>
                                    <w:i/>
                                    <w:iCs/>
                                    <w:color w:val="4472C4" w:themeColor="accent1"/>
                                    <w:sz w:val="24"/>
                                  </w:rPr>
                                  <w:t xml:space="preserve">rom </w:t>
                                </w:r>
                              </w:ins>
                              <w:ins w:id="42" w:author="Rand,Jared T.(Student)" w:date="2019-12-10T17:40:00Z">
                                <w:r>
                                  <w:rPr>
                                    <w:i/>
                                    <w:iCs/>
                                    <w:color w:val="4472C4" w:themeColor="accent1"/>
                                    <w:sz w:val="24"/>
                                  </w:rPr>
                                  <w:t>“</w:t>
                                </w:r>
                              </w:ins>
                              <w:ins w:id="43" w:author="Rand,Jared T.(Student)" w:date="2019-12-10T17:41:00Z">
                                <w:r>
                                  <w:rPr>
                                    <w:i/>
                                    <w:iCs/>
                                    <w:color w:val="4472C4" w:themeColor="accent1"/>
                                    <w:sz w:val="24"/>
                                  </w:rPr>
                                  <w:t xml:space="preserve">Commentary on </w:t>
                                </w:r>
                              </w:ins>
                              <w:ins w:id="44" w:author="Rand,Jared T.(Student)" w:date="2019-12-10T17:40:00Z">
                                <w:r>
                                  <w:rPr>
                                    <w:i/>
                                    <w:iCs/>
                                    <w:color w:val="4472C4" w:themeColor="accent1"/>
                                    <w:sz w:val="24"/>
                                  </w:rPr>
                                  <w:t>Rekval Guardian</w:t>
                                </w:r>
                              </w:ins>
                              <w:ins w:id="45" w:author="Rand,Jared T.(Student)" w:date="2019-12-10T17:41:00Z">
                                <w:r>
                                  <w:rPr>
                                    <w:i/>
                                    <w:iCs/>
                                    <w:color w:val="4472C4" w:themeColor="accent1"/>
                                    <w:sz w:val="24"/>
                                  </w:rPr>
                                  <w:t>s</w:t>
                                </w:r>
                              </w:ins>
                              <w:ins w:id="46" w:author="Rand,Jared T.(Student)" w:date="2019-12-10T17:40:00Z">
                                <w:r>
                                  <w:rPr>
                                    <w:i/>
                                    <w:iCs/>
                                    <w:color w:val="4472C4" w:themeColor="accent1"/>
                                    <w:sz w:val="24"/>
                                  </w:rPr>
                                  <w:t xml:space="preserve">” by High Councilor </w:t>
                                </w:r>
                              </w:ins>
                              <w:ins w:id="47" w:author="Rand,Jared T.(Student)" w:date="2019-12-10T17:39:00Z">
                                <w:r>
                                  <w:rPr>
                                    <w:i/>
                                    <w:iCs/>
                                    <w:color w:val="4472C4" w:themeColor="accent1"/>
                                    <w:sz w:val="24"/>
                                  </w:rPr>
                                  <w:t>Chasti Zemel</w:t>
                                </w:r>
                              </w:ins>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2AF4636E" id="_x0000_t202" coordsize="21600,21600" o:spt="202" path="m,l,21600r21600,l21600,xe">
                  <v:stroke joinstyle="miter"/>
                  <v:path gradientshapeok="t" o:connecttype="rect"/>
                </v:shapetype>
                <v:shape id="Text Box 2" o:spid="_x0000_s1026" type="#_x0000_t202" style="position:absolute;left:0;text-align:left;margin-left:0;margin-top:542.55pt;width:273.6pt;height:110.55pt;z-index:251660288;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" filled="f" stroked="f">
                  <v:textbox style="mso-fit-shape-to-text:t">
                    <w:txbxContent>
                      <w:p w14:paraId="33318907" w14:textId="09FA9BD8" w:rsidR="00CF1E66" w:rsidRDefault="00CF1E66" w:rsidP="00C743DC">
                        <w:pPr>
                          <w:pBdr>
                            <w:top w:val="single" w:sz="24" w:space="8" w:color="4472C4" w:themeColor="accent1"/>
                            <w:bottom w:val="single" w:sz="24" w:space="8" w:color="4472C4" w:themeColor="accent1"/>
                          </w:pBdr>
                          <w:spacing w:after="0"/>
                          <w:rPr>
                            <w:ins w:id="48" w:author="Rand,Jared T.(Student)" w:date="2019-12-10T17:37:00Z"/>
                            <w:rFonts w:ascii="Garamond" w:hAnsi="Garamond" w:cs="Times New Roman"/>
                            <w:i/>
                            <w:sz w:val="24"/>
                            <w:szCs w:val="24"/>
                          </w:rPr>
                        </w:pPr>
                        <w:ins w:id="49" w:author="Rand,Jared T.(Student)" w:date="2019-12-10T17:35:00Z">
                          <w:r>
                            <w:rPr>
                              <w:rFonts w:ascii="Garamond" w:hAnsi="Garamond" w:cs="Times New Roman"/>
                              <w:i/>
                              <w:sz w:val="24"/>
                              <w:szCs w:val="24"/>
                            </w:rPr>
                            <w:t>“</w:t>
                          </w:r>
                        </w:ins>
                        <w:ins w:id="50" w:author="Rand,Jared T.(Student)" w:date="2019-12-10T17:48:00Z">
                          <w:r>
                            <w:rPr>
                              <w:rFonts w:ascii="Garamond" w:hAnsi="Garamond" w:cs="Times New Roman"/>
                              <w:i/>
                              <w:sz w:val="24"/>
                              <w:szCs w:val="24"/>
                            </w:rPr>
                            <w:t xml:space="preserve">The </w:t>
                          </w:r>
                        </w:ins>
                        <w:ins w:id="51" w:author="Rand,Jared T.(Student)" w:date="2019-12-10T17:35:00Z">
                          <w:r>
                            <w:rPr>
                              <w:rFonts w:ascii="Garamond" w:hAnsi="Garamond" w:cs="Times New Roman"/>
                              <w:i/>
                              <w:sz w:val="24"/>
                              <w:szCs w:val="24"/>
                            </w:rPr>
                            <w:t xml:space="preserve">Guardians are essential in keeping order in </w:t>
                          </w:r>
                        </w:ins>
                        <w:ins w:id="52" w:author="Rand,Jared T.(Student)" w:date="2019-12-10T17:48:00Z">
                          <w:r>
                            <w:rPr>
                              <w:rFonts w:ascii="Garamond" w:hAnsi="Garamond" w:cs="Times New Roman"/>
                              <w:i/>
                              <w:sz w:val="24"/>
                              <w:szCs w:val="24"/>
                            </w:rPr>
                            <w:t>our</w:t>
                          </w:r>
                        </w:ins>
                        <w:ins w:id="53" w:author="Rand,Jared T.(Student)" w:date="2019-12-10T17:35:00Z">
                          <w:r>
                            <w:rPr>
                              <w:rFonts w:ascii="Garamond" w:hAnsi="Garamond" w:cs="Times New Roman"/>
                              <w:i/>
                              <w:sz w:val="24"/>
                              <w:szCs w:val="24"/>
                            </w:rPr>
                            <w:t xml:space="preserve"> great cities.</w:t>
                          </w:r>
                        </w:ins>
                        <w:ins w:id="54" w:author="Rand,Jared T.(Student)" w:date="2019-12-10T17:36:00Z">
                          <w:r>
                            <w:rPr>
                              <w:rFonts w:ascii="Garamond" w:hAnsi="Garamond" w:cs="Times New Roman"/>
                              <w:i/>
                              <w:sz w:val="24"/>
                              <w:szCs w:val="24"/>
                            </w:rPr>
                            <w:t xml:space="preserve"> They follow </w:t>
                          </w:r>
                        </w:ins>
                        <w:ins w:id="55" w:author="Rand,Jared T.(Student)" w:date="2019-12-10T17:37:00Z">
                          <w:r>
                            <w:rPr>
                              <w:rFonts w:ascii="Garamond" w:hAnsi="Garamond" w:cs="Times New Roman"/>
                              <w:i/>
                              <w:sz w:val="24"/>
                              <w:szCs w:val="24"/>
                            </w:rPr>
                            <w:t>our</w:t>
                          </w:r>
                        </w:ins>
                        <w:ins w:id="56" w:author="Rand,Jared T.(Student)" w:date="2019-12-10T17:36:00Z">
                          <w:r>
                            <w:rPr>
                              <w:rFonts w:ascii="Garamond" w:hAnsi="Garamond" w:cs="Times New Roman"/>
                              <w:i/>
                              <w:sz w:val="24"/>
                              <w:szCs w:val="24"/>
                            </w:rPr>
                            <w:t xml:space="preserve"> every </w:t>
                          </w:r>
                        </w:ins>
                        <w:ins w:id="57" w:author="Rand,Jared T.(Student)" w:date="2019-12-10T18:05:00Z">
                          <w:r>
                            <w:rPr>
                              <w:rFonts w:ascii="Garamond" w:hAnsi="Garamond" w:cs="Times New Roman"/>
                              <w:i/>
                              <w:sz w:val="24"/>
                              <w:szCs w:val="24"/>
                            </w:rPr>
                            <w:t>command</w:t>
                          </w:r>
                        </w:ins>
                        <w:ins w:id="58" w:author="Rand,Jared T.(Student)" w:date="2019-12-10T18:06:00Z">
                          <w:r>
                            <w:rPr>
                              <w:rFonts w:ascii="Garamond" w:hAnsi="Garamond" w:cs="Times New Roman"/>
                              <w:i/>
                              <w:sz w:val="24"/>
                              <w:szCs w:val="24"/>
                            </w:rPr>
                            <w:t xml:space="preserve"> without question and</w:t>
                          </w:r>
                        </w:ins>
                        <w:ins w:id="59" w:author="Rand,Jared T.(Student)" w:date="2019-12-10T17:36:00Z">
                          <w:r>
                            <w:rPr>
                              <w:rFonts w:ascii="Garamond" w:hAnsi="Garamond" w:cs="Times New Roman"/>
                              <w:i/>
                              <w:sz w:val="24"/>
                              <w:szCs w:val="24"/>
                            </w:rPr>
                            <w:t xml:space="preserve"> keep the peace with an iron fist. </w:t>
                          </w:r>
                        </w:ins>
                        <w:ins w:id="60" w:author="Rand,Jared T.(Student)" w:date="2019-12-12T15:41:00Z">
                          <w:r>
                            <w:rPr>
                              <w:rFonts w:ascii="Garamond" w:hAnsi="Garamond" w:cs="Times New Roman"/>
                              <w:i/>
                              <w:sz w:val="24"/>
                              <w:szCs w:val="24"/>
                            </w:rPr>
                            <w:t>Try not to</w:t>
                          </w:r>
                        </w:ins>
                        <w:ins w:id="61" w:author="Rand,Jared T.(Student)" w:date="2019-12-10T17:36:00Z">
                          <w:r>
                            <w:rPr>
                              <w:rFonts w:ascii="Garamond" w:hAnsi="Garamond" w:cs="Times New Roman"/>
                              <w:i/>
                              <w:sz w:val="24"/>
                              <w:szCs w:val="24"/>
                            </w:rPr>
                            <w:t xml:space="preserve"> be on the receiving end of their </w:t>
                          </w:r>
                        </w:ins>
                        <w:ins w:id="62" w:author="Rand,Jared T.(Student)" w:date="2019-12-10T17:48:00Z">
                          <w:r>
                            <w:rPr>
                              <w:rFonts w:ascii="Garamond" w:hAnsi="Garamond" w:cs="Times New Roman"/>
                              <w:i/>
                              <w:sz w:val="24"/>
                              <w:szCs w:val="24"/>
                            </w:rPr>
                            <w:t xml:space="preserve">swift </w:t>
                          </w:r>
                        </w:ins>
                        <w:ins w:id="63" w:author="Rand,Jared T.(Student)" w:date="2019-12-10T17:36:00Z">
                          <w:r>
                            <w:rPr>
                              <w:rFonts w:ascii="Garamond" w:hAnsi="Garamond" w:cs="Times New Roman"/>
                              <w:i/>
                              <w:sz w:val="24"/>
                              <w:szCs w:val="24"/>
                            </w:rPr>
                            <w:t>justice.</w:t>
                          </w:r>
                        </w:ins>
                        <w:ins w:id="64" w:author="Rand,Jared T.(Student)" w:date="2019-12-10T17:35:00Z">
                          <w:r>
                            <w:rPr>
                              <w:rFonts w:ascii="Garamond" w:hAnsi="Garamond" w:cs="Times New Roman"/>
                              <w:i/>
                              <w:sz w:val="24"/>
                              <w:szCs w:val="24"/>
                            </w:rPr>
                            <w:t>”</w:t>
                          </w:r>
                        </w:ins>
                      </w:p>
                      <w:p w14:paraId="0E62B37A" w14:textId="77777777" w:rsidR="00CF1E66" w:rsidRPr="00B07AAE" w:rsidRDefault="00CF1E66">
                        <w:pPr>
                          <w:pBdr>
                            <w:top w:val="single" w:sz="24" w:space="8" w:color="4472C4" w:themeColor="accent1"/>
                            <w:bottom w:val="single" w:sz="24" w:space="8" w:color="4472C4" w:themeColor="accent1"/>
                          </w:pBdr>
                          <w:spacing w:after="0"/>
                          <w:jc w:val="center"/>
                          <w:rPr>
                            <w:i/>
                            <w:iCs/>
                            <w:color w:val="4472C4" w:themeColor="accent1"/>
                            <w:sz w:val="24"/>
                          </w:rPr>
                          <w:pPrChange w:id="65" w:author="Rand,Jared T.(Student)" w:date="2019-12-10T17:37:00Z">
                            <w:pPr>
                              <w:pBdr>
                                <w:top w:val="single" w:sz="24" w:space="8" w:color="4472C4" w:themeColor="accent1"/>
                                <w:bottom w:val="single" w:sz="24" w:space="8" w:color="4472C4" w:themeColor="accent1"/>
                              </w:pBdr>
                              <w:spacing w:after="0"/>
                            </w:pPr>
                          </w:pPrChange>
                        </w:pPr>
                        <w:ins w:id="66" w:author="Rand,Jared T.(Student)" w:date="2019-12-10T17:37:00Z">
                          <w:r>
                            <w:rPr>
                              <w:i/>
                              <w:iCs/>
                              <w:color w:val="4472C4" w:themeColor="accent1"/>
                              <w:sz w:val="24"/>
                            </w:rPr>
                            <w:t>-</w:t>
                          </w:r>
                        </w:ins>
                        <w:ins w:id="67" w:author="Rand,Jared T.(Student)" w:date="2019-12-10T17:39:00Z">
                          <w:r>
                            <w:rPr>
                              <w:i/>
                              <w:iCs/>
                              <w:color w:val="4472C4" w:themeColor="accent1"/>
                              <w:sz w:val="24"/>
                            </w:rPr>
                            <w:t xml:space="preserve"> </w:t>
                          </w:r>
                        </w:ins>
                        <w:ins w:id="68" w:author="Rand,Jared T.(Student)" w:date="2019-12-10T17:40:00Z">
                          <w:r>
                            <w:rPr>
                              <w:i/>
                              <w:iCs/>
                              <w:color w:val="4472C4" w:themeColor="accent1"/>
                              <w:sz w:val="24"/>
                            </w:rPr>
                            <w:t>f</w:t>
                          </w:r>
                        </w:ins>
                        <w:ins w:id="69" w:author="Rand,Jared T.(Student)" w:date="2019-12-10T17:39:00Z">
                          <w:r>
                            <w:rPr>
                              <w:i/>
                              <w:iCs/>
                              <w:color w:val="4472C4" w:themeColor="accent1"/>
                              <w:sz w:val="24"/>
                            </w:rPr>
                            <w:t xml:space="preserve">rom </w:t>
                          </w:r>
                        </w:ins>
                        <w:ins w:id="70" w:author="Rand,Jared T.(Student)" w:date="2019-12-10T17:40:00Z">
                          <w:r>
                            <w:rPr>
                              <w:i/>
                              <w:iCs/>
                              <w:color w:val="4472C4" w:themeColor="accent1"/>
                              <w:sz w:val="24"/>
                            </w:rPr>
                            <w:t>“</w:t>
                          </w:r>
                        </w:ins>
                        <w:ins w:id="71" w:author="Rand,Jared T.(Student)" w:date="2019-12-10T17:41:00Z">
                          <w:r>
                            <w:rPr>
                              <w:i/>
                              <w:iCs/>
                              <w:color w:val="4472C4" w:themeColor="accent1"/>
                              <w:sz w:val="24"/>
                            </w:rPr>
                            <w:t xml:space="preserve">Commentary on </w:t>
                          </w:r>
                        </w:ins>
                        <w:ins w:id="72" w:author="Rand,Jared T.(Student)" w:date="2019-12-10T17:40:00Z">
                          <w:r>
                            <w:rPr>
                              <w:i/>
                              <w:iCs/>
                              <w:color w:val="4472C4" w:themeColor="accent1"/>
                              <w:sz w:val="24"/>
                            </w:rPr>
                            <w:t>Rekval Guardian</w:t>
                          </w:r>
                        </w:ins>
                        <w:ins w:id="73" w:author="Rand,Jared T.(Student)" w:date="2019-12-10T17:41:00Z">
                          <w:r>
                            <w:rPr>
                              <w:i/>
                              <w:iCs/>
                              <w:color w:val="4472C4" w:themeColor="accent1"/>
                              <w:sz w:val="24"/>
                            </w:rPr>
                            <w:t>s</w:t>
                          </w:r>
                        </w:ins>
                        <w:ins w:id="74" w:author="Rand,Jared T.(Student)" w:date="2019-12-10T17:40:00Z">
                          <w:r>
                            <w:rPr>
                              <w:i/>
                              <w:iCs/>
                              <w:color w:val="4472C4" w:themeColor="accent1"/>
                              <w:sz w:val="24"/>
                            </w:rPr>
                            <w:t xml:space="preserve">” by High Councilor </w:t>
                          </w:r>
                        </w:ins>
                        <w:ins w:id="75" w:author="Rand,Jared T.(Student)" w:date="2019-12-10T17:39:00Z">
                          <w:r>
                            <w:rPr>
                              <w:i/>
                              <w:iCs/>
                              <w:color w:val="4472C4" w:themeColor="accent1"/>
                              <w:sz w:val="24"/>
                            </w:rPr>
                            <w:t>Chasti Zemel</w:t>
                          </w:r>
                        </w:ins>
                      </w:p>
                    </w:txbxContent>
                  </v:textbox>
                  <w10:wrap type="topAndBottom" anchorx="margin"/>
                </v:shape>
              </w:pict>
            </mc:Fallback>
          </mc:AlternateContent>
        </w:r>
      </w:ins>
    </w:p>
    <w:p w14:paraId="0A008D33" w14:textId="1BB3987B" w:rsidR="00E75F07" w:rsidRDefault="715B2DF3" w:rsidP="009B3424">
      <w:pPr>
        <w:spacing w:line="480" w:lineRule="auto"/>
        <w:ind w:firstLine="720"/>
        <w:rPr>
          <w:rFonts w:ascii="Garamond" w:hAnsi="Garamond" w:cs="Times New Roman"/>
          <w:sz w:val="24"/>
          <w:szCs w:val="24"/>
        </w:rPr>
      </w:pPr>
      <w:proofErr w:type="spellStart"/>
      <w:r w:rsidRPr="715B2DF3">
        <w:rPr>
          <w:rFonts w:ascii="Garamond" w:hAnsi="Garamond" w:cs="Times New Roman"/>
          <w:sz w:val="24"/>
          <w:szCs w:val="24"/>
        </w:rPr>
        <w:t>Kursa</w:t>
      </w:r>
      <w:proofErr w:type="spellEnd"/>
      <w:r w:rsidRPr="715B2DF3">
        <w:rPr>
          <w:rFonts w:ascii="Garamond" w:hAnsi="Garamond" w:cs="Times New Roman"/>
          <w:sz w:val="24"/>
          <w:szCs w:val="24"/>
        </w:rPr>
        <w:t xml:space="preserve"> sat at the back of the cart, nibbling at a cut of meat. It was burnt and a little dry, but she </w:t>
      </w:r>
      <w:proofErr w:type="gramStart"/>
      <w:r w:rsidRPr="715B2DF3">
        <w:rPr>
          <w:rFonts w:ascii="Garamond" w:hAnsi="Garamond" w:cs="Times New Roman"/>
          <w:sz w:val="24"/>
          <w:szCs w:val="24"/>
        </w:rPr>
        <w:t>hadn’t</w:t>
      </w:r>
      <w:proofErr w:type="gramEnd"/>
      <w:r w:rsidRPr="715B2DF3">
        <w:rPr>
          <w:rFonts w:ascii="Garamond" w:hAnsi="Garamond" w:cs="Times New Roman"/>
          <w:sz w:val="24"/>
          <w:szCs w:val="24"/>
        </w:rPr>
        <w:t xml:space="preserve"> eaten in days, so she could hardly complain. She hung her legs off the side of the cart and kicked at the air as she watched Markus and Raz scavenge through the criminal’s camp. </w:t>
      </w:r>
      <w:proofErr w:type="spellStart"/>
      <w:r w:rsidRPr="715B2DF3">
        <w:rPr>
          <w:rFonts w:ascii="Garamond" w:hAnsi="Garamond" w:cs="Times New Roman"/>
          <w:sz w:val="24"/>
          <w:szCs w:val="24"/>
        </w:rPr>
        <w:t>Pershiket</w:t>
      </w:r>
      <w:proofErr w:type="spellEnd"/>
      <w:r w:rsidRPr="715B2DF3">
        <w:rPr>
          <w:rFonts w:ascii="Garamond" w:hAnsi="Garamond" w:cs="Times New Roman"/>
          <w:sz w:val="24"/>
          <w:szCs w:val="24"/>
        </w:rPr>
        <w:t xml:space="preserve"> sat on the ground, leaning up against the wooden bench in front of the long table. The guard rifled through every item and container in the camp, throwing aside everything that </w:t>
      </w:r>
      <w:proofErr w:type="gramStart"/>
      <w:r w:rsidRPr="715B2DF3">
        <w:rPr>
          <w:rFonts w:ascii="Garamond" w:hAnsi="Garamond" w:cs="Times New Roman"/>
          <w:sz w:val="24"/>
          <w:szCs w:val="24"/>
        </w:rPr>
        <w:t>didn’t</w:t>
      </w:r>
      <w:proofErr w:type="gramEnd"/>
      <w:r w:rsidRPr="715B2DF3">
        <w:rPr>
          <w:rFonts w:ascii="Garamond" w:hAnsi="Garamond" w:cs="Times New Roman"/>
          <w:sz w:val="24"/>
          <w:szCs w:val="24"/>
        </w:rPr>
        <w:t xml:space="preserve"> match her search. Markus and Raz did the same but searched for items they could make use of. </w:t>
      </w:r>
    </w:p>
    <w:p w14:paraId="11D67783" w14:textId="7690B687" w:rsidR="006F4133" w:rsidRPr="00253F36" w:rsidRDefault="006F4133" w:rsidP="006F4133">
      <w:pPr>
        <w:pStyle w:val="Heading2"/>
        <w:rPr>
          <w:rFonts w:ascii="Garamond" w:hAnsi="Garamond" w:cs="Times New Roman"/>
          <w:sz w:val="24"/>
          <w:szCs w:val="24"/>
        </w:rPr>
      </w:pPr>
      <w:bookmarkStart w:id="76" w:name="_Toc99290336"/>
      <w:r>
        <w:rPr>
          <w:rFonts w:ascii="Garamond" w:hAnsi="Garamond" w:cs="Times New Roman"/>
          <w:sz w:val="24"/>
          <w:szCs w:val="24"/>
        </w:rPr>
        <w:t>SCENE 3</w:t>
      </w:r>
      <w:bookmarkEnd w:id="76"/>
    </w:p>
    <w:p w14:paraId="52359400" w14:textId="77777777" w:rsidR="00E75F07" w:rsidRPr="00253F36" w:rsidRDefault="00E75F07" w:rsidP="009B3424">
      <w:pPr>
        <w:spacing w:line="480" w:lineRule="auto"/>
        <w:ind w:firstLine="720"/>
        <w:rPr>
          <w:rFonts w:ascii="Garamond" w:hAnsi="Garamond" w:cs="Times New Roman"/>
          <w:sz w:val="24"/>
          <w:szCs w:val="24"/>
        </w:rPr>
      </w:pPr>
      <w:del w:id="77" w:author="Rand,Jared T.(Student)" w:date="2019-12-12T16:48:00Z">
        <w:r w:rsidRPr="00253F36" w:rsidDel="00A7169D">
          <w:rPr>
            <w:rFonts w:ascii="Garamond" w:hAnsi="Garamond" w:cs="Times New Roman"/>
            <w:sz w:val="24"/>
            <w:szCs w:val="24"/>
          </w:rPr>
          <w:tab/>
        </w:r>
      </w:del>
      <w:r w:rsidRPr="00253F36">
        <w:rPr>
          <w:rFonts w:ascii="Garamond" w:hAnsi="Garamond" w:cs="Times New Roman"/>
          <w:sz w:val="24"/>
          <w:szCs w:val="24"/>
        </w:rPr>
        <w:t xml:space="preserve">“What do you think about this?” Raz said, pulling an intricately designed chainmail shirt out of a satchel. Markus shook his head and said something dismissive, adding in how their employers would notice if they took too many of the costly items. Raz shrugged, placed it onto a neat pile next to him, and dumped the rest of the satchel’s contents onto the ground. He picked up a smooth oval shaped rock on a cord with a symbol engraved on one side. The symbol glowed a faint orange and looked like two triangles sharing one point with a line crossing through. Raz pocketed it, hoping to himself that no one would miss it. </w:t>
      </w:r>
    </w:p>
    <w:p w14:paraId="6C7B9FDC" w14:textId="5E2C8460" w:rsidR="00E75F07" w:rsidRPr="00253F36" w:rsidRDefault="00E75F07" w:rsidP="009B3424">
      <w:pPr>
        <w:spacing w:line="480" w:lineRule="auto"/>
        <w:ind w:firstLine="720"/>
        <w:rPr>
          <w:rFonts w:ascii="Garamond" w:hAnsi="Garamond" w:cs="Times New Roman"/>
          <w:sz w:val="24"/>
          <w:szCs w:val="24"/>
        </w:rPr>
      </w:pPr>
      <w:del w:id="78" w:author="Rand,Jared T.(Student)" w:date="2019-12-12T16:48:00Z">
        <w:r w:rsidRPr="00253F36" w:rsidDel="003036A0">
          <w:rPr>
            <w:rFonts w:ascii="Garamond" w:hAnsi="Garamond" w:cs="Times New Roman"/>
            <w:sz w:val="24"/>
            <w:szCs w:val="24"/>
          </w:rPr>
          <w:tab/>
        </w:r>
      </w:del>
      <w:r w:rsidRPr="00253F36">
        <w:rPr>
          <w:rFonts w:ascii="Garamond" w:hAnsi="Garamond" w:cs="Times New Roman"/>
          <w:sz w:val="24"/>
          <w:szCs w:val="24"/>
        </w:rPr>
        <w:t xml:space="preserve">The silence spoke louder than the noise did. They all found themselves looking up when the guard stopped searching and remained motionless. She stood up slowly and walked over to the end of the table with a metal cylinder in her </w:t>
      </w:r>
      <w:r w:rsidR="000548F0" w:rsidRPr="00253F36">
        <w:rPr>
          <w:rFonts w:ascii="Garamond" w:hAnsi="Garamond" w:cs="Times New Roman"/>
          <w:sz w:val="24"/>
          <w:szCs w:val="24"/>
        </w:rPr>
        <w:t>hand</w:t>
      </w:r>
      <w:r w:rsidR="000548F0">
        <w:rPr>
          <w:rFonts w:ascii="Garamond" w:hAnsi="Garamond" w:cs="Times New Roman"/>
          <w:sz w:val="24"/>
          <w:szCs w:val="24"/>
        </w:rPr>
        <w:t xml:space="preserve">, </w:t>
      </w:r>
      <w:r w:rsidR="000548F0" w:rsidRPr="00253F36">
        <w:rPr>
          <w:rFonts w:ascii="Garamond" w:hAnsi="Garamond" w:cs="Times New Roman"/>
          <w:sz w:val="24"/>
          <w:szCs w:val="24"/>
        </w:rPr>
        <w:t>its</w:t>
      </w:r>
      <w:r w:rsidR="00E8344F">
        <w:rPr>
          <w:rFonts w:ascii="Garamond" w:hAnsi="Garamond" w:cs="Times New Roman"/>
          <w:sz w:val="24"/>
          <w:szCs w:val="24"/>
        </w:rPr>
        <w:t xml:space="preserve"> surface matching </w:t>
      </w:r>
      <w:r w:rsidRPr="00253F36">
        <w:rPr>
          <w:rFonts w:ascii="Garamond" w:hAnsi="Garamond" w:cs="Times New Roman"/>
          <w:sz w:val="24"/>
          <w:szCs w:val="24"/>
        </w:rPr>
        <w:t xml:space="preserve">the </w:t>
      </w:r>
      <w:r w:rsidR="000548F0">
        <w:rPr>
          <w:rFonts w:ascii="Garamond" w:hAnsi="Garamond" w:cs="Times New Roman"/>
          <w:sz w:val="24"/>
          <w:szCs w:val="24"/>
        </w:rPr>
        <w:t>color</w:t>
      </w:r>
      <w:r w:rsidRPr="00253F36">
        <w:rPr>
          <w:rFonts w:ascii="Garamond" w:hAnsi="Garamond" w:cs="Times New Roman"/>
          <w:sz w:val="24"/>
          <w:szCs w:val="24"/>
        </w:rPr>
        <w:t xml:space="preserve"> of her gauntlet. She popped open a lid on one end and shook the contents out. With a solid thud, out fell a thick piece of parchment and a small black cube </w:t>
      </w:r>
      <w:r w:rsidR="00C9684D">
        <w:rPr>
          <w:rFonts w:ascii="Garamond" w:hAnsi="Garamond" w:cs="Times New Roman"/>
          <w:sz w:val="24"/>
          <w:szCs w:val="24"/>
        </w:rPr>
        <w:t>the size of</w:t>
      </w:r>
      <w:r w:rsidRPr="00253F36">
        <w:rPr>
          <w:rFonts w:ascii="Garamond" w:hAnsi="Garamond" w:cs="Times New Roman"/>
          <w:sz w:val="24"/>
          <w:szCs w:val="24"/>
        </w:rPr>
        <w:t xml:space="preserve"> a fingernail.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took another quick bite of her food and jumped down from the cart. She gazed at the parchment as she walked, curiosity burning in her chest. Green blobs littered the blue background of the parchment</w:t>
      </w:r>
      <w:r w:rsidR="003F51D1">
        <w:rPr>
          <w:rFonts w:ascii="Garamond" w:hAnsi="Garamond" w:cs="Times New Roman"/>
          <w:sz w:val="24"/>
          <w:szCs w:val="24"/>
        </w:rPr>
        <w:t xml:space="preserve">. It </w:t>
      </w:r>
      <w:r w:rsidRPr="00253F36">
        <w:rPr>
          <w:rFonts w:ascii="Garamond" w:hAnsi="Garamond" w:cs="Times New Roman"/>
          <w:sz w:val="24"/>
          <w:szCs w:val="24"/>
        </w:rPr>
        <w:t xml:space="preserve">was dominated by symbols that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w:t>
      </w:r>
      <w:proofErr w:type="gramStart"/>
      <w:r w:rsidRPr="00253F36">
        <w:rPr>
          <w:rFonts w:ascii="Garamond" w:hAnsi="Garamond" w:cs="Times New Roman"/>
          <w:sz w:val="24"/>
          <w:szCs w:val="24"/>
        </w:rPr>
        <w:t>couldn’t</w:t>
      </w:r>
      <w:proofErr w:type="gramEnd"/>
      <w:r w:rsidRPr="00253F36">
        <w:rPr>
          <w:rFonts w:ascii="Garamond" w:hAnsi="Garamond" w:cs="Times New Roman"/>
          <w:sz w:val="24"/>
          <w:szCs w:val="24"/>
        </w:rPr>
        <w:t xml:space="preserve"> understand.  </w:t>
      </w:r>
    </w:p>
    <w:p w14:paraId="5DB0AF49" w14:textId="77777777" w:rsidR="00E75F07" w:rsidRPr="00253F36" w:rsidRDefault="00E75F07" w:rsidP="009B3424">
      <w:pPr>
        <w:spacing w:line="480" w:lineRule="auto"/>
        <w:ind w:firstLine="720"/>
        <w:rPr>
          <w:rFonts w:ascii="Garamond" w:hAnsi="Garamond" w:cs="Times New Roman"/>
          <w:sz w:val="24"/>
          <w:szCs w:val="24"/>
        </w:rPr>
      </w:pPr>
      <w:del w:id="79" w:author="Rand,Jared T.(Student)" w:date="2019-12-12T16:48:00Z">
        <w:r w:rsidRPr="00253F36" w:rsidDel="003036A0">
          <w:rPr>
            <w:rFonts w:ascii="Garamond" w:hAnsi="Garamond" w:cs="Times New Roman"/>
            <w:sz w:val="24"/>
            <w:szCs w:val="24"/>
          </w:rPr>
          <w:tab/>
        </w:r>
      </w:del>
      <w:r w:rsidRPr="00253F36">
        <w:rPr>
          <w:rFonts w:ascii="Garamond" w:hAnsi="Garamond" w:cs="Times New Roman"/>
          <w:sz w:val="24"/>
          <w:szCs w:val="24"/>
        </w:rPr>
        <w:t xml:space="preserve">“What is that?”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said, taking a seat at the end of the table. The guard </w:t>
      </w:r>
      <w:proofErr w:type="gramStart"/>
      <w:r w:rsidRPr="00253F36">
        <w:rPr>
          <w:rFonts w:ascii="Garamond" w:hAnsi="Garamond" w:cs="Times New Roman"/>
          <w:sz w:val="24"/>
          <w:szCs w:val="24"/>
        </w:rPr>
        <w:t>didn’t</w:t>
      </w:r>
      <w:proofErr w:type="gramEnd"/>
      <w:r w:rsidRPr="00253F36">
        <w:rPr>
          <w:rFonts w:ascii="Garamond" w:hAnsi="Garamond" w:cs="Times New Roman"/>
          <w:sz w:val="24"/>
          <w:szCs w:val="24"/>
        </w:rPr>
        <w:t xml:space="preserve"> speak as her eyes pored over every inch of the parchment.</w:t>
      </w:r>
    </w:p>
    <w:p w14:paraId="5E4160CE" w14:textId="77777777" w:rsidR="00E75F07" w:rsidRPr="00253F36" w:rsidRDefault="00E75F07" w:rsidP="009B3424">
      <w:pPr>
        <w:spacing w:line="480" w:lineRule="auto"/>
        <w:ind w:firstLine="720"/>
        <w:rPr>
          <w:rFonts w:ascii="Garamond" w:hAnsi="Garamond" w:cs="Times New Roman"/>
          <w:sz w:val="24"/>
          <w:szCs w:val="24"/>
        </w:rPr>
      </w:pPr>
      <w:del w:id="80" w:author="Rand,Jared T.(Student)" w:date="2019-12-12T16:48:00Z">
        <w:r w:rsidRPr="00253F36" w:rsidDel="003036A0">
          <w:rPr>
            <w:rFonts w:ascii="Garamond" w:hAnsi="Garamond" w:cs="Times New Roman"/>
            <w:sz w:val="24"/>
            <w:szCs w:val="24"/>
          </w:rPr>
          <w:tab/>
        </w:r>
      </w:del>
      <w:r w:rsidRPr="00253F36">
        <w:rPr>
          <w:rFonts w:ascii="Garamond" w:hAnsi="Garamond" w:cs="Times New Roman"/>
          <w:sz w:val="24"/>
          <w:szCs w:val="24"/>
        </w:rPr>
        <w:t xml:space="preserve">“It’s a map.” </w:t>
      </w:r>
      <w:proofErr w:type="spellStart"/>
      <w:r w:rsidRPr="00253F36">
        <w:rPr>
          <w:rFonts w:ascii="Garamond" w:hAnsi="Garamond" w:cs="Times New Roman"/>
          <w:sz w:val="24"/>
          <w:szCs w:val="24"/>
        </w:rPr>
        <w:t>Pershiket</w:t>
      </w:r>
      <w:proofErr w:type="spellEnd"/>
      <w:r w:rsidRPr="00253F36">
        <w:rPr>
          <w:rFonts w:ascii="Garamond" w:hAnsi="Garamond" w:cs="Times New Roman"/>
          <w:sz w:val="24"/>
          <w:szCs w:val="24"/>
        </w:rPr>
        <w:t xml:space="preserve"> spoke up from the other end of the table.</w:t>
      </w:r>
    </w:p>
    <w:p w14:paraId="0D2B9E26" w14:textId="4323E42C" w:rsidR="00E75F07" w:rsidRPr="00253F36" w:rsidRDefault="00E75F07" w:rsidP="009B3424">
      <w:pPr>
        <w:spacing w:line="480" w:lineRule="auto"/>
        <w:ind w:firstLine="720"/>
        <w:rPr>
          <w:rFonts w:ascii="Garamond" w:hAnsi="Garamond" w:cs="Times New Roman"/>
          <w:sz w:val="24"/>
          <w:szCs w:val="24"/>
        </w:rPr>
      </w:pPr>
      <w:del w:id="81" w:author="Rand,Jared T.(Student)" w:date="2019-12-12T16:48:00Z">
        <w:r w:rsidRPr="00253F36" w:rsidDel="003036A0">
          <w:rPr>
            <w:rFonts w:ascii="Garamond" w:hAnsi="Garamond" w:cs="Times New Roman"/>
            <w:sz w:val="24"/>
            <w:szCs w:val="24"/>
          </w:rPr>
          <w:tab/>
        </w:r>
      </w:del>
      <w:r w:rsidRPr="00253F36">
        <w:rPr>
          <w:rFonts w:ascii="Garamond" w:hAnsi="Garamond" w:cs="Times New Roman"/>
          <w:sz w:val="24"/>
          <w:szCs w:val="24"/>
        </w:rPr>
        <w:t>“W</w:t>
      </w:r>
      <w:r w:rsidR="00B52C9D">
        <w:rPr>
          <w:rFonts w:ascii="Garamond" w:hAnsi="Garamond" w:cs="Times New Roman"/>
          <w:sz w:val="24"/>
          <w:szCs w:val="24"/>
        </w:rPr>
        <w:t>ow</w:t>
      </w:r>
      <w:r w:rsidRPr="00253F36">
        <w:rPr>
          <w:rFonts w:ascii="Garamond" w:hAnsi="Garamond" w:cs="Times New Roman"/>
          <w:sz w:val="24"/>
          <w:szCs w:val="24"/>
        </w:rPr>
        <w:t xml:space="preserve">, no way.” Raz said, his voice dripping with sarcasm as he took a seat across from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Markus gave the guard a wide berth, eyes fixed on her sword as he walked around and sat next to Raz. </w:t>
      </w:r>
    </w:p>
    <w:p w14:paraId="5D5ECD14" w14:textId="566B0318" w:rsidR="00E75F07" w:rsidRPr="00253F36" w:rsidRDefault="00E75F07" w:rsidP="009B3424">
      <w:pPr>
        <w:spacing w:line="480" w:lineRule="auto"/>
        <w:ind w:firstLine="720"/>
        <w:rPr>
          <w:rFonts w:ascii="Garamond" w:hAnsi="Garamond" w:cs="Times New Roman"/>
          <w:sz w:val="24"/>
          <w:szCs w:val="24"/>
        </w:rPr>
      </w:pPr>
      <w:del w:id="82" w:author="Rand,Jared T.(Student)" w:date="2019-12-12T16:48:00Z">
        <w:r w:rsidRPr="00253F36" w:rsidDel="003036A0">
          <w:rPr>
            <w:rFonts w:ascii="Garamond" w:hAnsi="Garamond" w:cs="Times New Roman"/>
            <w:sz w:val="24"/>
            <w:szCs w:val="24"/>
          </w:rPr>
          <w:tab/>
        </w:r>
      </w:del>
      <w:r w:rsidRPr="00253F36">
        <w:rPr>
          <w:rFonts w:ascii="Garamond" w:hAnsi="Garamond" w:cs="Times New Roman"/>
          <w:sz w:val="24"/>
          <w:szCs w:val="24"/>
        </w:rPr>
        <w:t xml:space="preserve">“You want to know why I did what I did? Put that square on the map.” </w:t>
      </w:r>
      <w:proofErr w:type="spellStart"/>
      <w:r w:rsidRPr="00253F36">
        <w:rPr>
          <w:rFonts w:ascii="Garamond" w:hAnsi="Garamond" w:cs="Times New Roman"/>
          <w:sz w:val="24"/>
          <w:szCs w:val="24"/>
        </w:rPr>
        <w:t>Pershiket</w:t>
      </w:r>
      <w:proofErr w:type="spellEnd"/>
      <w:r w:rsidRPr="00253F36">
        <w:rPr>
          <w:rFonts w:ascii="Garamond" w:hAnsi="Garamond" w:cs="Times New Roman"/>
          <w:sz w:val="24"/>
          <w:szCs w:val="24"/>
        </w:rPr>
        <w:t xml:space="preserve"> said, the defeat in her voice almost palpable. She stared ahead at the campfire where her comrades lay still. “It was all worth it, just to know</w:t>
      </w:r>
      <w:r w:rsidR="001705D5">
        <w:rPr>
          <w:rFonts w:ascii="Garamond" w:hAnsi="Garamond" w:cs="Times New Roman"/>
          <w:sz w:val="24"/>
          <w:szCs w:val="24"/>
        </w:rPr>
        <w:t xml:space="preserve"> what they’re hiding</w:t>
      </w:r>
      <w:r w:rsidRPr="00253F36">
        <w:rPr>
          <w:rFonts w:ascii="Garamond" w:hAnsi="Garamond" w:cs="Times New Roman"/>
          <w:sz w:val="24"/>
          <w:szCs w:val="24"/>
        </w:rPr>
        <w:t xml:space="preserve">.” </w:t>
      </w:r>
      <w:proofErr w:type="spellStart"/>
      <w:r w:rsidRPr="00253F36">
        <w:rPr>
          <w:rFonts w:ascii="Garamond" w:hAnsi="Garamond" w:cs="Times New Roman"/>
          <w:sz w:val="24"/>
          <w:szCs w:val="24"/>
        </w:rPr>
        <w:t>Kursa</w:t>
      </w:r>
      <w:proofErr w:type="spellEnd"/>
      <w:r w:rsidRPr="00253F36">
        <w:rPr>
          <w:rFonts w:ascii="Garamond" w:hAnsi="Garamond" w:cs="Times New Roman"/>
          <w:sz w:val="24"/>
          <w:szCs w:val="24"/>
        </w:rPr>
        <w:t xml:space="preserve"> </w:t>
      </w:r>
      <w:r w:rsidR="00A7117D">
        <w:rPr>
          <w:rFonts w:ascii="Garamond" w:hAnsi="Garamond" w:cs="Times New Roman"/>
          <w:sz w:val="24"/>
          <w:szCs w:val="24"/>
        </w:rPr>
        <w:t xml:space="preserve">reached over and </w:t>
      </w:r>
      <w:r w:rsidRPr="00253F36">
        <w:rPr>
          <w:rFonts w:ascii="Garamond" w:hAnsi="Garamond" w:cs="Times New Roman"/>
          <w:sz w:val="24"/>
          <w:szCs w:val="24"/>
        </w:rPr>
        <w:t>picked up the small black cube. It was heavier than it looked, the smooth faces cool to the touch. When she put the cube down on the map, it emitted three quick,</w:t>
      </w:r>
      <w:r w:rsidR="00890112">
        <w:rPr>
          <w:rFonts w:ascii="Garamond" w:hAnsi="Garamond" w:cs="Times New Roman"/>
          <w:sz w:val="24"/>
          <w:szCs w:val="24"/>
        </w:rPr>
        <w:t xml:space="preserve"> </w:t>
      </w:r>
      <w:proofErr w:type="gramStart"/>
      <w:r w:rsidR="00890112">
        <w:rPr>
          <w:rFonts w:ascii="Garamond" w:hAnsi="Garamond" w:cs="Times New Roman"/>
          <w:sz w:val="24"/>
          <w:szCs w:val="24"/>
        </w:rPr>
        <w:t>high pitched</w:t>
      </w:r>
      <w:proofErr w:type="gramEnd"/>
      <w:r w:rsidR="00890112">
        <w:rPr>
          <w:rFonts w:ascii="Garamond" w:hAnsi="Garamond" w:cs="Times New Roman"/>
          <w:sz w:val="24"/>
          <w:szCs w:val="24"/>
        </w:rPr>
        <w:t xml:space="preserve"> </w:t>
      </w:r>
      <w:r w:rsidRPr="00253F36">
        <w:rPr>
          <w:rFonts w:ascii="Garamond" w:hAnsi="Garamond" w:cs="Times New Roman"/>
          <w:sz w:val="24"/>
          <w:szCs w:val="24"/>
        </w:rPr>
        <w:t xml:space="preserve">tones. Then it erupted in brilliant blue light as an orb glided upwards out of it, growing larger as it rose. When it stopped growing, large chunks of the orb drifted outwards </w:t>
      </w:r>
      <w:r w:rsidR="00444E12">
        <w:rPr>
          <w:rFonts w:ascii="Garamond" w:hAnsi="Garamond" w:cs="Times New Roman"/>
          <w:sz w:val="24"/>
          <w:szCs w:val="24"/>
        </w:rPr>
        <w:t>and took their place</w:t>
      </w:r>
      <w:r w:rsidR="007A6984">
        <w:rPr>
          <w:rFonts w:ascii="Garamond" w:hAnsi="Garamond" w:cs="Times New Roman"/>
          <w:sz w:val="24"/>
          <w:szCs w:val="24"/>
        </w:rPr>
        <w:t>s</w:t>
      </w:r>
      <w:r w:rsidR="00444E12">
        <w:rPr>
          <w:rFonts w:ascii="Garamond" w:hAnsi="Garamond" w:cs="Times New Roman"/>
          <w:sz w:val="24"/>
          <w:szCs w:val="24"/>
        </w:rPr>
        <w:t xml:space="preserve"> in its</w:t>
      </w:r>
      <w:r w:rsidRPr="00253F36">
        <w:rPr>
          <w:rFonts w:ascii="Garamond" w:hAnsi="Garamond" w:cs="Times New Roman"/>
          <w:sz w:val="24"/>
          <w:szCs w:val="24"/>
        </w:rPr>
        <w:t xml:space="preserve"> orbit. Green masses appeared on the orb in greater detail than they did on the map. When all the pieces were in place, the projection spun slowly around on its axis. It was a planet. </w:t>
      </w:r>
    </w:p>
    <w:p w14:paraId="47AD7F26" w14:textId="77777777" w:rsidR="0031687D" w:rsidRDefault="0031687D" w:rsidP="0031687D">
      <w:pPr>
        <w:spacing w:line="480" w:lineRule="auto"/>
        <w:rPr>
          <w:rFonts w:ascii="Garamond" w:hAnsi="Garamond" w:cs="Times New Roman"/>
          <w:sz w:val="24"/>
          <w:szCs w:val="24"/>
        </w:rPr>
      </w:pPr>
    </w:p>
    <w:p w14:paraId="7B5665F6" w14:textId="54E334F1" w:rsidR="0031687D" w:rsidRPr="00253F36" w:rsidRDefault="0031687D" w:rsidP="0031687D">
      <w:pPr>
        <w:pStyle w:val="Heading2"/>
        <w:rPr>
          <w:rFonts w:ascii="Garamond" w:hAnsi="Garamond" w:cs="Times New Roman"/>
          <w:sz w:val="24"/>
          <w:szCs w:val="24"/>
        </w:rPr>
      </w:pPr>
      <w:bookmarkStart w:id="83" w:name="_Toc99290337"/>
      <w:r>
        <w:rPr>
          <w:rFonts w:ascii="Garamond" w:hAnsi="Garamond" w:cs="Times New Roman"/>
          <w:sz w:val="24"/>
          <w:szCs w:val="24"/>
        </w:rPr>
        <w:t>SCENE 4</w:t>
      </w:r>
      <w:bookmarkEnd w:id="83"/>
    </w:p>
    <w:p w14:paraId="0AA83DC9" w14:textId="77777777" w:rsidR="00E75F07" w:rsidRPr="00253F36" w:rsidRDefault="715B2DF3" w:rsidP="009B3424">
      <w:pPr>
        <w:spacing w:line="480" w:lineRule="auto"/>
        <w:ind w:firstLine="720"/>
        <w:rPr>
          <w:rFonts w:ascii="Garamond" w:hAnsi="Garamond" w:cs="Times New Roman"/>
          <w:sz w:val="24"/>
          <w:szCs w:val="24"/>
        </w:rPr>
      </w:pPr>
      <w:commentRangeStart w:id="84"/>
      <w:commentRangeStart w:id="85"/>
      <w:commentRangeStart w:id="86"/>
      <w:r w:rsidRPr="715B2DF3">
        <w:rPr>
          <w:rFonts w:ascii="Garamond" w:hAnsi="Garamond" w:cs="Times New Roman"/>
          <w:sz w:val="24"/>
          <w:szCs w:val="24"/>
        </w:rPr>
        <w:t xml:space="preserve">In that moment, something shifted inside the guard. </w:t>
      </w:r>
      <w:proofErr w:type="gramStart"/>
      <w:r w:rsidRPr="715B2DF3">
        <w:rPr>
          <w:rFonts w:ascii="Garamond" w:hAnsi="Garamond" w:cs="Times New Roman"/>
          <w:sz w:val="24"/>
          <w:szCs w:val="24"/>
        </w:rPr>
        <w:t>In the midst of</w:t>
      </w:r>
      <w:proofErr w:type="gramEnd"/>
      <w:r w:rsidRPr="715B2DF3">
        <w:rPr>
          <w:rFonts w:ascii="Garamond" w:hAnsi="Garamond" w:cs="Times New Roman"/>
          <w:sz w:val="24"/>
          <w:szCs w:val="24"/>
        </w:rPr>
        <w:t xml:space="preserve"> the bright blue light that shined off her eyes, and off of the awestruck faces of the people around her, a piece of her that had been forced down long ago broke free and worked its way to the surface. A feeling that she </w:t>
      </w:r>
      <w:proofErr w:type="gramStart"/>
      <w:r w:rsidRPr="715B2DF3">
        <w:rPr>
          <w:rFonts w:ascii="Garamond" w:hAnsi="Garamond" w:cs="Times New Roman"/>
          <w:sz w:val="24"/>
          <w:szCs w:val="24"/>
        </w:rPr>
        <w:t>hadn’t</w:t>
      </w:r>
      <w:proofErr w:type="gramEnd"/>
      <w:r w:rsidRPr="715B2DF3">
        <w:rPr>
          <w:rFonts w:ascii="Garamond" w:hAnsi="Garamond" w:cs="Times New Roman"/>
          <w:sz w:val="24"/>
          <w:szCs w:val="24"/>
        </w:rPr>
        <w:t xml:space="preserve"> experienced in a very long time. A sense of wonder. </w:t>
      </w:r>
      <w:commentRangeEnd w:id="84"/>
      <w:r w:rsidR="00E75F07">
        <w:rPr>
          <w:rStyle w:val="CommentReference"/>
        </w:rPr>
        <w:commentReference w:id="84"/>
      </w:r>
      <w:commentRangeEnd w:id="85"/>
      <w:r w:rsidR="00E75F07">
        <w:rPr>
          <w:rStyle w:val="CommentReference"/>
        </w:rPr>
        <w:commentReference w:id="85"/>
      </w:r>
      <w:commentRangeEnd w:id="86"/>
      <w:r w:rsidR="00E75F07">
        <w:rPr>
          <w:rStyle w:val="CommentReference"/>
        </w:rPr>
        <w:commentReference w:id="86"/>
      </w:r>
    </w:p>
    <w:p w14:paraId="7356F8DF" w14:textId="428169B2" w:rsidR="00E75F07" w:rsidRPr="00253F36" w:rsidRDefault="00E75F07" w:rsidP="009B3424">
      <w:pPr>
        <w:spacing w:line="480" w:lineRule="auto"/>
        <w:ind w:firstLine="720"/>
        <w:rPr>
          <w:rFonts w:ascii="Garamond" w:hAnsi="Garamond" w:cs="Times New Roman"/>
          <w:sz w:val="24"/>
          <w:szCs w:val="24"/>
        </w:rPr>
      </w:pPr>
      <w:r w:rsidRPr="00253F36">
        <w:rPr>
          <w:rFonts w:ascii="Garamond" w:hAnsi="Garamond" w:cs="Times New Roman"/>
          <w:sz w:val="24"/>
          <w:szCs w:val="24"/>
        </w:rPr>
        <w:t xml:space="preserve">She looked down at her hands, clenching and unclenching her fists. She watched the dazzling light dance off the metal of her gauntlets. A feeling of warmth and familiarity worked its way throughout her veins. She had forgotten what it was like to feel. Without so much as a second thought, she pulled the mask </w:t>
      </w:r>
      <w:proofErr w:type="gramStart"/>
      <w:r w:rsidRPr="00253F36">
        <w:rPr>
          <w:rFonts w:ascii="Garamond" w:hAnsi="Garamond" w:cs="Times New Roman"/>
          <w:sz w:val="24"/>
          <w:szCs w:val="24"/>
        </w:rPr>
        <w:t>off of</w:t>
      </w:r>
      <w:proofErr w:type="gramEnd"/>
      <w:r w:rsidRPr="00253F36">
        <w:rPr>
          <w:rFonts w:ascii="Garamond" w:hAnsi="Garamond" w:cs="Times New Roman"/>
          <w:sz w:val="24"/>
          <w:szCs w:val="24"/>
        </w:rPr>
        <w:t xml:space="preserve"> her face, slammed it on the table and punched it. She punched and punched until it was little more than pebbles and dust.</w:t>
      </w:r>
    </w:p>
    <w:p w14:paraId="2D865E8F" w14:textId="00808646" w:rsidR="00E75F07" w:rsidRDefault="715B2DF3" w:rsidP="009B3424">
      <w:pPr>
        <w:spacing w:line="480" w:lineRule="auto"/>
        <w:ind w:firstLine="720"/>
        <w:rPr>
          <w:rFonts w:ascii="Garamond" w:hAnsi="Garamond" w:cs="Times New Roman"/>
          <w:sz w:val="24"/>
          <w:szCs w:val="24"/>
        </w:rPr>
      </w:pPr>
      <w:r w:rsidRPr="715B2DF3">
        <w:rPr>
          <w:rFonts w:ascii="Garamond" w:hAnsi="Garamond" w:cs="Times New Roman"/>
          <w:sz w:val="24"/>
          <w:szCs w:val="24"/>
        </w:rPr>
        <w:t xml:space="preserve">“My name,” </w:t>
      </w:r>
      <w:proofErr w:type="gramStart"/>
      <w:r w:rsidRPr="715B2DF3">
        <w:rPr>
          <w:rFonts w:ascii="Garamond" w:hAnsi="Garamond" w:cs="Times New Roman"/>
          <w:sz w:val="24"/>
          <w:szCs w:val="24"/>
        </w:rPr>
        <w:t>She</w:t>
      </w:r>
      <w:proofErr w:type="gramEnd"/>
      <w:r w:rsidRPr="715B2DF3">
        <w:rPr>
          <w:rFonts w:ascii="Garamond" w:hAnsi="Garamond" w:cs="Times New Roman"/>
          <w:sz w:val="24"/>
          <w:szCs w:val="24"/>
        </w:rPr>
        <w:t xml:space="preserve"> said, pulling the hood off her head. “Is Mae.”</w:t>
      </w:r>
    </w:p>
    <w:p w14:paraId="5DABCF2B" w14:textId="77777777" w:rsidR="00387274" w:rsidRDefault="00387274" w:rsidP="009B3424">
      <w:pPr>
        <w:spacing w:line="480" w:lineRule="auto"/>
        <w:ind w:firstLine="720"/>
        <w:rPr>
          <w:rFonts w:ascii="Garamond" w:hAnsi="Garamond" w:cs="Times New Roman"/>
          <w:sz w:val="24"/>
          <w:szCs w:val="24"/>
        </w:rPr>
      </w:pPr>
    </w:p>
    <w:p w14:paraId="26AD0775" w14:textId="6D9820D8" w:rsidR="00387274" w:rsidRDefault="00387274" w:rsidP="715B2DF3">
      <w:pPr>
        <w:spacing w:line="480" w:lineRule="auto"/>
        <w:jc w:val="center"/>
        <w:rPr>
          <w:rFonts w:ascii="Garamond" w:hAnsi="Garamond" w:cs="Times New Roman"/>
          <w:sz w:val="24"/>
          <w:szCs w:val="24"/>
        </w:rPr>
      </w:pPr>
      <w:r>
        <w:rPr>
          <w:noProof/>
        </w:rPr>
        <w:drawing>
          <wp:inline distT="0" distB="0" distL="0" distR="0" wp14:anchorId="32EC4EC0" wp14:editId="76DA874F">
            <wp:extent cx="3105150" cy="43357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35495D5A" w14:textId="4B7482C8" w:rsidR="00D52567" w:rsidRDefault="00D52567" w:rsidP="715B2DF3">
      <w:pPr>
        <w:spacing w:line="480" w:lineRule="auto"/>
        <w:jc w:val="center"/>
        <w:rPr>
          <w:rFonts w:ascii="Garamond" w:hAnsi="Garamond"/>
          <w:sz w:val="24"/>
          <w:szCs w:val="24"/>
        </w:rPr>
      </w:pPr>
    </w:p>
    <w:p w14:paraId="217DFE9F" w14:textId="49B9576B" w:rsidR="00FD3B91" w:rsidRDefault="00FD3B91" w:rsidP="00FB0E73">
      <w:pPr>
        <w:pStyle w:val="Heading1"/>
        <w:rPr>
          <w:rFonts w:ascii="Garamond" w:hAnsi="Garamond"/>
          <w:sz w:val="24"/>
          <w:szCs w:val="24"/>
        </w:rPr>
      </w:pPr>
      <w:bookmarkStart w:id="87" w:name="_Toc99290338"/>
      <w:r>
        <w:rPr>
          <w:rFonts w:ascii="Garamond" w:hAnsi="Garamond"/>
          <w:sz w:val="24"/>
          <w:szCs w:val="24"/>
        </w:rPr>
        <w:t xml:space="preserve">CHAPTER 3: </w:t>
      </w:r>
      <w:r w:rsidR="007D0656">
        <w:rPr>
          <w:rFonts w:ascii="Garamond" w:hAnsi="Garamond"/>
          <w:sz w:val="24"/>
          <w:szCs w:val="24"/>
        </w:rPr>
        <w:t>Pay Day</w:t>
      </w:r>
      <w:bookmarkEnd w:id="87"/>
    </w:p>
    <w:p w14:paraId="26DDF7CE" w14:textId="489265B8" w:rsidR="00237AA5" w:rsidRPr="00237AA5" w:rsidRDefault="00237AA5" w:rsidP="00237AA5">
      <w:pPr>
        <w:pStyle w:val="Heading2"/>
      </w:pPr>
      <w:bookmarkStart w:id="88" w:name="_Toc99290339"/>
      <w:r>
        <w:t>SCENE 1</w:t>
      </w:r>
      <w:bookmarkEnd w:id="88"/>
    </w:p>
    <w:p w14:paraId="039C9019" w14:textId="5CD99034"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Their eyes followed the bright glow of the globe as it rotated slowly around on its axis. The guardian, Mae, brushed the remains of her mask off the table and leaned in for a closer look. The projection hummed a gentle tune, partially pleasant, part unnerving. </w:t>
      </w:r>
      <w:proofErr w:type="spellStart"/>
      <w:r w:rsidRPr="715B2DF3">
        <w:rPr>
          <w:rFonts w:ascii="Garamond" w:hAnsi="Garamond"/>
          <w:sz w:val="24"/>
          <w:szCs w:val="24"/>
        </w:rPr>
        <w:t>Kursa</w:t>
      </w:r>
      <w:proofErr w:type="spellEnd"/>
      <w:r w:rsidRPr="715B2DF3">
        <w:rPr>
          <w:rFonts w:ascii="Garamond" w:hAnsi="Garamond"/>
          <w:sz w:val="24"/>
          <w:szCs w:val="24"/>
        </w:rPr>
        <w:t xml:space="preserve"> reached out a hand and prodded it. A dull buzz of electricity ran through her arm as the globe shimmered at her touch. She yanked her hand back and rubbed at her fingers. Her hair stood up as the static clung to her. She poked at it again, the buzz becoming </w:t>
      </w:r>
      <w:proofErr w:type="gramStart"/>
      <w:r w:rsidRPr="715B2DF3">
        <w:rPr>
          <w:rFonts w:ascii="Garamond" w:hAnsi="Garamond"/>
          <w:sz w:val="24"/>
          <w:szCs w:val="24"/>
        </w:rPr>
        <w:t>somewhat pleasant</w:t>
      </w:r>
      <w:proofErr w:type="gramEnd"/>
      <w:r w:rsidRPr="715B2DF3">
        <w:rPr>
          <w:rFonts w:ascii="Garamond" w:hAnsi="Garamond"/>
          <w:sz w:val="24"/>
          <w:szCs w:val="24"/>
        </w:rPr>
        <w:t xml:space="preserve">. </w:t>
      </w:r>
    </w:p>
    <w:p w14:paraId="2850C808" w14:textId="1538C603" w:rsidR="00E75F07" w:rsidRDefault="00E75F07" w:rsidP="009B3424">
      <w:pPr>
        <w:spacing w:line="480" w:lineRule="auto"/>
        <w:ind w:firstLine="720"/>
        <w:rPr>
          <w:rFonts w:ascii="Garamond" w:hAnsi="Garamond"/>
          <w:sz w:val="24"/>
          <w:szCs w:val="24"/>
        </w:rPr>
      </w:pPr>
      <w:del w:id="89" w:author="Rand,Jared T.(Student)" w:date="2019-12-12T16:48:00Z">
        <w:r w:rsidRPr="00253F36" w:rsidDel="003036A0">
          <w:rPr>
            <w:rFonts w:ascii="Garamond" w:hAnsi="Garamond"/>
            <w:sz w:val="24"/>
            <w:szCs w:val="24"/>
          </w:rPr>
          <w:tab/>
        </w:r>
      </w:del>
      <w:r w:rsidRPr="00253F36">
        <w:rPr>
          <w:rFonts w:ascii="Garamond" w:hAnsi="Garamond"/>
          <w:sz w:val="24"/>
          <w:szCs w:val="24"/>
        </w:rPr>
        <w:t>“Is this…ours?” Markus said, swallowing hard and leaning in as well. “Our world, I mean.”</w:t>
      </w:r>
    </w:p>
    <w:p w14:paraId="3E110E6C" w14:textId="513C841C" w:rsidR="00E10F21"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“It’s…” </w:t>
      </w:r>
      <w:proofErr w:type="spellStart"/>
      <w:r w:rsidRPr="715B2DF3">
        <w:rPr>
          <w:rFonts w:ascii="Garamond" w:hAnsi="Garamond"/>
          <w:sz w:val="24"/>
          <w:szCs w:val="24"/>
        </w:rPr>
        <w:t>Kursa</w:t>
      </w:r>
      <w:proofErr w:type="spellEnd"/>
      <w:r w:rsidRPr="715B2DF3">
        <w:rPr>
          <w:rFonts w:ascii="Garamond" w:hAnsi="Garamond"/>
          <w:sz w:val="24"/>
          <w:szCs w:val="24"/>
        </w:rPr>
        <w:t xml:space="preserve"> trailed off. </w:t>
      </w:r>
    </w:p>
    <w:p w14:paraId="19A4F958" w14:textId="368BB38C" w:rsidR="00E10F21"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“Beautiful? Like nothing </w:t>
      </w:r>
      <w:proofErr w:type="gramStart"/>
      <w:r w:rsidRPr="715B2DF3">
        <w:rPr>
          <w:rFonts w:ascii="Garamond" w:hAnsi="Garamond"/>
          <w:sz w:val="24"/>
          <w:szCs w:val="24"/>
        </w:rPr>
        <w:t>you’ve</w:t>
      </w:r>
      <w:proofErr w:type="gramEnd"/>
      <w:r w:rsidRPr="715B2DF3">
        <w:rPr>
          <w:rFonts w:ascii="Garamond" w:hAnsi="Garamond"/>
          <w:sz w:val="24"/>
          <w:szCs w:val="24"/>
        </w:rPr>
        <w:t xml:space="preserve"> ever seen before?” </w:t>
      </w:r>
      <w:proofErr w:type="spellStart"/>
      <w:r w:rsidRPr="715B2DF3">
        <w:rPr>
          <w:rFonts w:ascii="Garamond" w:hAnsi="Garamond"/>
          <w:sz w:val="24"/>
          <w:szCs w:val="24"/>
        </w:rPr>
        <w:t>Pershiket</w:t>
      </w:r>
      <w:proofErr w:type="spellEnd"/>
      <w:r w:rsidRPr="715B2DF3">
        <w:rPr>
          <w:rFonts w:ascii="Garamond" w:hAnsi="Garamond"/>
          <w:sz w:val="24"/>
          <w:szCs w:val="24"/>
        </w:rPr>
        <w:t xml:space="preserve"> said, finishing </w:t>
      </w:r>
      <w:proofErr w:type="spellStart"/>
      <w:r w:rsidRPr="715B2DF3">
        <w:rPr>
          <w:rFonts w:ascii="Garamond" w:hAnsi="Garamond"/>
          <w:sz w:val="24"/>
          <w:szCs w:val="24"/>
        </w:rPr>
        <w:t>Kursa’s</w:t>
      </w:r>
      <w:proofErr w:type="spellEnd"/>
      <w:r w:rsidRPr="715B2DF3">
        <w:rPr>
          <w:rFonts w:ascii="Garamond" w:hAnsi="Garamond"/>
          <w:sz w:val="24"/>
          <w:szCs w:val="24"/>
        </w:rPr>
        <w:t xml:space="preserve"> sentence. “I know. I thought the same. This is only a hint of what the high council could be hiding.” She stared off, away from everyone gathered at the table, her voice now a low whisper. “I don’t regret killing any of them.”</w:t>
      </w:r>
    </w:p>
    <w:p w14:paraId="3E16902E"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“What language is this?” Raz said, pointing at an angular set of symbols floating above a large chunk drifting around the globe.</w:t>
      </w:r>
    </w:p>
    <w:p w14:paraId="02A6142C" w14:textId="515E169C"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“I don’t know.” Mae said. Her words hung in the air for a moment before she grabbed the cube, rolled up the parchment and slipped both back into their metal tube. “I need to bring this to </w:t>
      </w:r>
      <w:proofErr w:type="spellStart"/>
      <w:r w:rsidRPr="715B2DF3">
        <w:rPr>
          <w:rFonts w:ascii="Garamond" w:hAnsi="Garamond"/>
          <w:sz w:val="24"/>
          <w:szCs w:val="24"/>
        </w:rPr>
        <w:t>Novleik</w:t>
      </w:r>
      <w:proofErr w:type="spellEnd"/>
      <w:r w:rsidRPr="715B2DF3">
        <w:rPr>
          <w:rFonts w:ascii="Garamond" w:hAnsi="Garamond"/>
          <w:sz w:val="24"/>
          <w:szCs w:val="24"/>
        </w:rPr>
        <w:t>.” Everyone remained silent as the bright light of the orb faded away.</w:t>
      </w:r>
    </w:p>
    <w:p w14:paraId="38609F32" w14:textId="4679DA8C"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w:t>
      </w:r>
      <w:proofErr w:type="gramStart"/>
      <w:r w:rsidRPr="00253F36">
        <w:rPr>
          <w:rFonts w:ascii="Garamond" w:hAnsi="Garamond"/>
          <w:sz w:val="24"/>
          <w:szCs w:val="24"/>
        </w:rPr>
        <w:t>Well</w:t>
      </w:r>
      <w:proofErr w:type="gramEnd"/>
      <w:r w:rsidRPr="00253F36">
        <w:rPr>
          <w:rFonts w:ascii="Garamond" w:hAnsi="Garamond"/>
          <w:sz w:val="24"/>
          <w:szCs w:val="24"/>
        </w:rPr>
        <w:t xml:space="preserve"> that’s where we’re heading,” Markus said, rubbing at his eyes. “But what’s there for you?”</w:t>
      </w:r>
    </w:p>
    <w:p w14:paraId="6DC81861"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“The Scholar.” Mae said, grabbing a small satchel and gently placing the tube in it.</w:t>
      </w:r>
    </w:p>
    <w:p w14:paraId="305C4291" w14:textId="2E557CDA"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 “Like </w:t>
      </w:r>
      <w:r w:rsidRPr="715B2DF3">
        <w:rPr>
          <w:rFonts w:ascii="Garamond" w:hAnsi="Garamond"/>
          <w:i/>
          <w:iCs/>
          <w:sz w:val="24"/>
          <w:szCs w:val="24"/>
        </w:rPr>
        <w:t>the</w:t>
      </w:r>
      <w:r w:rsidRPr="715B2DF3">
        <w:rPr>
          <w:rFonts w:ascii="Garamond" w:hAnsi="Garamond"/>
          <w:sz w:val="24"/>
          <w:szCs w:val="24"/>
        </w:rPr>
        <w:t xml:space="preserve"> Scholar?” Raz asked. She nodded.</w:t>
      </w:r>
    </w:p>
    <w:p w14:paraId="5E727BEE" w14:textId="202B09AA"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“Who’s the Scholar?” </w:t>
      </w:r>
      <w:proofErr w:type="spellStart"/>
      <w:r w:rsidRPr="00253F36">
        <w:rPr>
          <w:rFonts w:ascii="Garamond" w:hAnsi="Garamond"/>
          <w:sz w:val="24"/>
          <w:szCs w:val="24"/>
        </w:rPr>
        <w:t>Kursa</w:t>
      </w:r>
      <w:proofErr w:type="spellEnd"/>
      <w:r w:rsidRPr="00253F36">
        <w:rPr>
          <w:rFonts w:ascii="Garamond" w:hAnsi="Garamond"/>
          <w:sz w:val="24"/>
          <w:szCs w:val="24"/>
        </w:rPr>
        <w:t xml:space="preserve"> </w:t>
      </w:r>
      <w:r w:rsidR="00413C37">
        <w:rPr>
          <w:rFonts w:ascii="Garamond" w:hAnsi="Garamond"/>
          <w:sz w:val="24"/>
          <w:szCs w:val="24"/>
        </w:rPr>
        <w:t>asked</w:t>
      </w:r>
      <w:r w:rsidRPr="00253F36">
        <w:rPr>
          <w:rFonts w:ascii="Garamond" w:hAnsi="Garamond"/>
          <w:sz w:val="24"/>
          <w:szCs w:val="24"/>
        </w:rPr>
        <w:t>.</w:t>
      </w:r>
    </w:p>
    <w:p w14:paraId="254351A2" w14:textId="00C993B6" w:rsidR="00E75F07" w:rsidRPr="00253F36" w:rsidRDefault="715B2DF3">
      <w:pPr>
        <w:spacing w:line="480" w:lineRule="auto"/>
        <w:ind w:firstLine="720"/>
        <w:rPr>
          <w:rFonts w:ascii="Garamond" w:hAnsi="Garamond"/>
          <w:sz w:val="24"/>
          <w:szCs w:val="24"/>
        </w:rPr>
      </w:pPr>
      <w:r w:rsidRPr="715B2DF3">
        <w:rPr>
          <w:rFonts w:ascii="Garamond" w:hAnsi="Garamond"/>
          <w:sz w:val="24"/>
          <w:szCs w:val="24"/>
        </w:rPr>
        <w:t xml:space="preserve">“One of the seven great explorers. </w:t>
      </w:r>
      <w:proofErr w:type="gramStart"/>
      <w:r w:rsidRPr="715B2DF3">
        <w:rPr>
          <w:rFonts w:ascii="Garamond" w:hAnsi="Garamond"/>
          <w:sz w:val="24"/>
          <w:szCs w:val="24"/>
        </w:rPr>
        <w:t>They’re</w:t>
      </w:r>
      <w:proofErr w:type="gramEnd"/>
      <w:r w:rsidRPr="715B2DF3">
        <w:rPr>
          <w:rFonts w:ascii="Garamond" w:hAnsi="Garamond"/>
          <w:sz w:val="24"/>
          <w:szCs w:val="24"/>
        </w:rPr>
        <w:t xml:space="preserve"> the only ones who’ve been outside the wall. </w:t>
      </w:r>
      <w:proofErr w:type="gramStart"/>
      <w:r w:rsidRPr="715B2DF3">
        <w:rPr>
          <w:rFonts w:ascii="Garamond" w:hAnsi="Garamond"/>
          <w:sz w:val="24"/>
          <w:szCs w:val="24"/>
        </w:rPr>
        <w:t>He’s</w:t>
      </w:r>
      <w:proofErr w:type="gramEnd"/>
      <w:r w:rsidRPr="715B2DF3">
        <w:rPr>
          <w:rFonts w:ascii="Garamond" w:hAnsi="Garamond"/>
          <w:sz w:val="24"/>
          <w:szCs w:val="24"/>
        </w:rPr>
        <w:t xml:space="preserve"> likely the only person in Rumelia who might know what this is.” Mae said, as she looked for more things to fill her bag with. “So, let’s go pay him a visit.”</w:t>
      </w:r>
    </w:p>
    <w:p w14:paraId="229F71E5" w14:textId="77777777" w:rsidR="00E75F07" w:rsidRDefault="00E75F07" w:rsidP="009B3424">
      <w:pPr>
        <w:spacing w:line="480" w:lineRule="auto"/>
        <w:ind w:firstLine="720"/>
        <w:rPr>
          <w:rFonts w:ascii="Garamond" w:hAnsi="Garamond"/>
          <w:sz w:val="24"/>
          <w:szCs w:val="24"/>
        </w:rPr>
      </w:pPr>
    </w:p>
    <w:p w14:paraId="61750A5C" w14:textId="7B0899CA" w:rsidR="00237AA5" w:rsidRPr="00253F36" w:rsidRDefault="00237AA5" w:rsidP="00237AA5">
      <w:pPr>
        <w:pStyle w:val="Heading2"/>
        <w:rPr>
          <w:rFonts w:ascii="Garamond" w:hAnsi="Garamond"/>
          <w:sz w:val="24"/>
          <w:szCs w:val="24"/>
        </w:rPr>
      </w:pPr>
      <w:bookmarkStart w:id="90" w:name="_Toc99290340"/>
      <w:r>
        <w:rPr>
          <w:rFonts w:ascii="Garamond" w:hAnsi="Garamond"/>
          <w:sz w:val="24"/>
          <w:szCs w:val="24"/>
        </w:rPr>
        <w:t>SCENE 2</w:t>
      </w:r>
      <w:bookmarkEnd w:id="90"/>
    </w:p>
    <w:p w14:paraId="59E120F4" w14:textId="6C4B9E41"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The cart rumbled along the rough road. </w:t>
      </w:r>
      <w:proofErr w:type="spellStart"/>
      <w:r w:rsidRPr="715B2DF3">
        <w:rPr>
          <w:rFonts w:ascii="Garamond" w:hAnsi="Garamond"/>
          <w:sz w:val="24"/>
          <w:szCs w:val="24"/>
        </w:rPr>
        <w:t>Kursa</w:t>
      </w:r>
      <w:proofErr w:type="spellEnd"/>
      <w:r w:rsidRPr="715B2DF3">
        <w:rPr>
          <w:rFonts w:ascii="Garamond" w:hAnsi="Garamond"/>
          <w:sz w:val="24"/>
          <w:szCs w:val="24"/>
        </w:rPr>
        <w:t xml:space="preserve"> lay on her back in the bottom of the cart, watching the treetops drift by, trying to ignore every rock in the cart’s path that reminded her of the ache in her back. Mae sat at the back, feet dangling off the edge, holding a rope tied to </w:t>
      </w:r>
      <w:proofErr w:type="spellStart"/>
      <w:r w:rsidRPr="715B2DF3">
        <w:rPr>
          <w:rFonts w:ascii="Garamond" w:hAnsi="Garamond"/>
          <w:sz w:val="24"/>
          <w:szCs w:val="24"/>
        </w:rPr>
        <w:t>Pershiket’s</w:t>
      </w:r>
      <w:proofErr w:type="spellEnd"/>
      <w:r w:rsidRPr="715B2DF3">
        <w:rPr>
          <w:rFonts w:ascii="Garamond" w:hAnsi="Garamond"/>
          <w:sz w:val="24"/>
          <w:szCs w:val="24"/>
        </w:rPr>
        <w:t xml:space="preserve"> hands as she walked, trying to keep up with the cart.</w:t>
      </w:r>
    </w:p>
    <w:p w14:paraId="2CBA0469"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“Lift your feet.” Mae said.</w:t>
      </w:r>
    </w:p>
    <w:p w14:paraId="77480CD4" w14:textId="3DBDA30E"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“What?” </w:t>
      </w:r>
      <w:proofErr w:type="spellStart"/>
      <w:r w:rsidRPr="715B2DF3">
        <w:rPr>
          <w:rFonts w:ascii="Garamond" w:hAnsi="Garamond"/>
          <w:sz w:val="24"/>
          <w:szCs w:val="24"/>
        </w:rPr>
        <w:t>Pershiket</w:t>
      </w:r>
      <w:proofErr w:type="spellEnd"/>
      <w:r w:rsidRPr="715B2DF3">
        <w:rPr>
          <w:rFonts w:ascii="Garamond" w:hAnsi="Garamond"/>
          <w:sz w:val="24"/>
          <w:szCs w:val="24"/>
        </w:rPr>
        <w:t xml:space="preserve"> asked, her voice full of malice.</w:t>
      </w:r>
    </w:p>
    <w:p w14:paraId="2221154E" w14:textId="4C4C49D1"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“You drag your feet when you walk. </w:t>
      </w:r>
      <w:proofErr w:type="gramStart"/>
      <w:r w:rsidRPr="715B2DF3">
        <w:rPr>
          <w:rFonts w:ascii="Garamond" w:hAnsi="Garamond"/>
          <w:sz w:val="24"/>
          <w:szCs w:val="24"/>
        </w:rPr>
        <w:t>It’s</w:t>
      </w:r>
      <w:proofErr w:type="gramEnd"/>
      <w:r w:rsidRPr="715B2DF3">
        <w:rPr>
          <w:rFonts w:ascii="Garamond" w:hAnsi="Garamond"/>
          <w:sz w:val="24"/>
          <w:szCs w:val="24"/>
        </w:rPr>
        <w:t xml:space="preserve"> annoying. Lift them higher.” She yanked hard on the rope. </w:t>
      </w:r>
      <w:proofErr w:type="spellStart"/>
      <w:r w:rsidRPr="715B2DF3">
        <w:rPr>
          <w:rFonts w:ascii="Garamond" w:hAnsi="Garamond"/>
          <w:sz w:val="24"/>
          <w:szCs w:val="24"/>
        </w:rPr>
        <w:t>Pershiket</w:t>
      </w:r>
      <w:proofErr w:type="spellEnd"/>
      <w:r w:rsidRPr="715B2DF3">
        <w:rPr>
          <w:rFonts w:ascii="Garamond" w:hAnsi="Garamond"/>
          <w:sz w:val="24"/>
          <w:szCs w:val="24"/>
        </w:rPr>
        <w:t xml:space="preserve"> stumbled forward, spat on the ground and mumbled obscenities under her breath but </w:t>
      </w:r>
      <w:proofErr w:type="gramStart"/>
      <w:r w:rsidRPr="715B2DF3">
        <w:rPr>
          <w:rFonts w:ascii="Garamond" w:hAnsi="Garamond"/>
          <w:sz w:val="24"/>
          <w:szCs w:val="24"/>
        </w:rPr>
        <w:t>ultimately did</w:t>
      </w:r>
      <w:proofErr w:type="gramEnd"/>
      <w:r w:rsidRPr="715B2DF3">
        <w:rPr>
          <w:rFonts w:ascii="Garamond" w:hAnsi="Garamond"/>
          <w:sz w:val="24"/>
          <w:szCs w:val="24"/>
        </w:rPr>
        <w:t xml:space="preserve"> as she said. </w:t>
      </w:r>
      <w:proofErr w:type="spellStart"/>
      <w:r w:rsidRPr="715B2DF3">
        <w:rPr>
          <w:rFonts w:ascii="Garamond" w:hAnsi="Garamond"/>
          <w:sz w:val="24"/>
          <w:szCs w:val="24"/>
        </w:rPr>
        <w:t>Kursa</w:t>
      </w:r>
      <w:proofErr w:type="spellEnd"/>
      <w:r w:rsidRPr="715B2DF3">
        <w:rPr>
          <w:rFonts w:ascii="Garamond" w:hAnsi="Garamond"/>
          <w:sz w:val="24"/>
          <w:szCs w:val="24"/>
        </w:rPr>
        <w:t xml:space="preserve"> closed her eyes, enjoying the warm sunlight and the ambient chirp of bugs and birds in the rustling leaves. She liked the gentle murmur of Raz and Markus talking at the front of the cart as they ushered the horse forward. </w:t>
      </w:r>
    </w:p>
    <w:p w14:paraId="6A3B2793" w14:textId="15E0B6F6"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w:t>
      </w:r>
      <w:r w:rsidR="00786E17">
        <w:rPr>
          <w:rFonts w:ascii="Garamond" w:hAnsi="Garamond"/>
          <w:sz w:val="24"/>
          <w:szCs w:val="24"/>
        </w:rPr>
        <w:t>And you’ve never</w:t>
      </w:r>
      <w:r w:rsidRPr="00253F36">
        <w:rPr>
          <w:rFonts w:ascii="Garamond" w:hAnsi="Garamond"/>
          <w:sz w:val="24"/>
          <w:szCs w:val="24"/>
        </w:rPr>
        <w:t xml:space="preserve"> seen anything like it before?” Markus said.</w:t>
      </w:r>
    </w:p>
    <w:p w14:paraId="7A6A3539" w14:textId="4B337AF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“No. Nothing. </w:t>
      </w:r>
      <w:proofErr w:type="gramStart"/>
      <w:r w:rsidRPr="00253F36">
        <w:rPr>
          <w:rFonts w:ascii="Garamond" w:hAnsi="Garamond"/>
          <w:sz w:val="24"/>
          <w:szCs w:val="24"/>
        </w:rPr>
        <w:t>I’ve</w:t>
      </w:r>
      <w:proofErr w:type="gramEnd"/>
      <w:r w:rsidRPr="00253F36">
        <w:rPr>
          <w:rFonts w:ascii="Garamond" w:hAnsi="Garamond"/>
          <w:sz w:val="24"/>
          <w:szCs w:val="24"/>
        </w:rPr>
        <w:t xml:space="preserve"> never even read </w:t>
      </w:r>
      <w:r w:rsidR="00BB5F19">
        <w:rPr>
          <w:rFonts w:ascii="Garamond" w:hAnsi="Garamond"/>
          <w:sz w:val="24"/>
          <w:szCs w:val="24"/>
        </w:rPr>
        <w:t>about an</w:t>
      </w:r>
      <w:r w:rsidRPr="00253F36">
        <w:rPr>
          <w:rFonts w:ascii="Garamond" w:hAnsi="Garamond"/>
          <w:sz w:val="24"/>
          <w:szCs w:val="24"/>
        </w:rPr>
        <w:t xml:space="preserve"> object that could make </w:t>
      </w:r>
      <w:r w:rsidR="00EF26CD">
        <w:rPr>
          <w:rFonts w:ascii="Garamond" w:hAnsi="Garamond"/>
          <w:sz w:val="24"/>
          <w:szCs w:val="24"/>
        </w:rPr>
        <w:t>something</w:t>
      </w:r>
      <w:r w:rsidRPr="00253F36">
        <w:rPr>
          <w:rFonts w:ascii="Garamond" w:hAnsi="Garamond"/>
          <w:sz w:val="24"/>
          <w:szCs w:val="24"/>
        </w:rPr>
        <w:t xml:space="preserve"> like that.” Raz said back. </w:t>
      </w:r>
    </w:p>
    <w:p w14:paraId="5788D174" w14:textId="0F038FEF"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Their words turned to mumbles as they talked quieter and as </w:t>
      </w:r>
      <w:proofErr w:type="spellStart"/>
      <w:r w:rsidRPr="715B2DF3">
        <w:rPr>
          <w:rFonts w:ascii="Garamond" w:hAnsi="Garamond"/>
          <w:sz w:val="24"/>
          <w:szCs w:val="24"/>
        </w:rPr>
        <w:t>Kursa</w:t>
      </w:r>
      <w:proofErr w:type="spellEnd"/>
      <w:r w:rsidRPr="715B2DF3">
        <w:rPr>
          <w:rFonts w:ascii="Garamond" w:hAnsi="Garamond"/>
          <w:sz w:val="24"/>
          <w:szCs w:val="24"/>
        </w:rPr>
        <w:t xml:space="preserve"> listened less. Shadow draped over the cart when the sun dipped behind something. </w:t>
      </w:r>
      <w:proofErr w:type="spellStart"/>
      <w:r w:rsidRPr="715B2DF3">
        <w:rPr>
          <w:rFonts w:ascii="Garamond" w:hAnsi="Garamond"/>
          <w:sz w:val="24"/>
          <w:szCs w:val="24"/>
        </w:rPr>
        <w:t>Kursa</w:t>
      </w:r>
      <w:proofErr w:type="spellEnd"/>
      <w:r w:rsidRPr="715B2DF3">
        <w:rPr>
          <w:rFonts w:ascii="Garamond" w:hAnsi="Garamond"/>
          <w:sz w:val="24"/>
          <w:szCs w:val="24"/>
        </w:rPr>
        <w:t xml:space="preserve"> reopened her eyes and saw it. The endless wall. She sat up, mouth agape. It was enormous. The wall reached upwards, higher than </w:t>
      </w:r>
      <w:proofErr w:type="gramStart"/>
      <w:r w:rsidRPr="715B2DF3">
        <w:rPr>
          <w:rFonts w:ascii="Garamond" w:hAnsi="Garamond"/>
          <w:sz w:val="24"/>
          <w:szCs w:val="24"/>
        </w:rPr>
        <w:t>she’d</w:t>
      </w:r>
      <w:proofErr w:type="gramEnd"/>
      <w:r w:rsidRPr="715B2DF3">
        <w:rPr>
          <w:rFonts w:ascii="Garamond" w:hAnsi="Garamond"/>
          <w:sz w:val="24"/>
          <w:szCs w:val="24"/>
        </w:rPr>
        <w:t xml:space="preserve"> ever seen anything reach, and it stretched out, infinite in both directions until it disappeared behind the trees. Markus stopped the cart in the middle of the trail and hopped off. He gestured for </w:t>
      </w:r>
      <w:proofErr w:type="spellStart"/>
      <w:r w:rsidRPr="715B2DF3">
        <w:rPr>
          <w:rFonts w:ascii="Garamond" w:hAnsi="Garamond"/>
          <w:sz w:val="24"/>
          <w:szCs w:val="24"/>
        </w:rPr>
        <w:t>Kursa</w:t>
      </w:r>
      <w:proofErr w:type="spellEnd"/>
      <w:r w:rsidRPr="715B2DF3">
        <w:rPr>
          <w:rFonts w:ascii="Garamond" w:hAnsi="Garamond"/>
          <w:sz w:val="24"/>
          <w:szCs w:val="24"/>
        </w:rPr>
        <w:t xml:space="preserve"> to follow him as he and Raz walked over to the wall.</w:t>
      </w:r>
    </w:p>
    <w:p w14:paraId="36D831D2"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Markus pressed two fingers to his lips, then gently touched them to the smooth stone brick. Raz stood next to him and did the same. </w:t>
      </w:r>
    </w:p>
    <w:p w14:paraId="1EFC2799"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“Why are you doing that?” </w:t>
      </w:r>
      <w:proofErr w:type="spellStart"/>
      <w:r w:rsidRPr="00253F36">
        <w:rPr>
          <w:rFonts w:ascii="Garamond" w:hAnsi="Garamond"/>
          <w:sz w:val="24"/>
          <w:szCs w:val="24"/>
        </w:rPr>
        <w:t>Kursa</w:t>
      </w:r>
      <w:proofErr w:type="spellEnd"/>
      <w:r w:rsidRPr="00253F36">
        <w:rPr>
          <w:rFonts w:ascii="Garamond" w:hAnsi="Garamond"/>
          <w:sz w:val="24"/>
          <w:szCs w:val="24"/>
        </w:rPr>
        <w:t xml:space="preserve"> asked.</w:t>
      </w:r>
    </w:p>
    <w:p w14:paraId="4A87D80C" w14:textId="77804363"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 “Don’t you know? You went through commencement too, didn’t you?” Markus asked. </w:t>
      </w:r>
    </w:p>
    <w:p w14:paraId="5878186E" w14:textId="52486E99"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“Yeah, when I was like four. Mom never really taught me any of this stuff after Dad...” </w:t>
      </w:r>
      <w:proofErr w:type="spellStart"/>
      <w:r w:rsidRPr="00253F36">
        <w:rPr>
          <w:rFonts w:ascii="Garamond" w:hAnsi="Garamond"/>
          <w:sz w:val="24"/>
          <w:szCs w:val="24"/>
        </w:rPr>
        <w:t>Kursa’s</w:t>
      </w:r>
      <w:proofErr w:type="spellEnd"/>
      <w:r w:rsidRPr="00253F36">
        <w:rPr>
          <w:rFonts w:ascii="Garamond" w:hAnsi="Garamond"/>
          <w:sz w:val="24"/>
          <w:szCs w:val="24"/>
        </w:rPr>
        <w:t xml:space="preserve"> voice trailed off, and she looked down at her feet. Markus</w:t>
      </w:r>
      <w:r w:rsidR="00AF35B2">
        <w:rPr>
          <w:rFonts w:ascii="Garamond" w:hAnsi="Garamond"/>
          <w:sz w:val="24"/>
          <w:szCs w:val="24"/>
        </w:rPr>
        <w:t xml:space="preserve"> </w:t>
      </w:r>
      <w:r w:rsidRPr="00253F36">
        <w:rPr>
          <w:rFonts w:ascii="Garamond" w:hAnsi="Garamond"/>
          <w:sz w:val="24"/>
          <w:szCs w:val="24"/>
        </w:rPr>
        <w:t>locked his eyes on the wall.</w:t>
      </w:r>
    </w:p>
    <w:p w14:paraId="124E0629" w14:textId="700B31B0"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“Well … </w:t>
      </w:r>
      <w:proofErr w:type="gramStart"/>
      <w:r w:rsidRPr="715B2DF3">
        <w:rPr>
          <w:rFonts w:ascii="Garamond" w:hAnsi="Garamond"/>
          <w:sz w:val="24"/>
          <w:szCs w:val="24"/>
        </w:rPr>
        <w:t>I guess that</w:t>
      </w:r>
      <w:proofErr w:type="gramEnd"/>
      <w:r w:rsidRPr="715B2DF3">
        <w:rPr>
          <w:rFonts w:ascii="Garamond" w:hAnsi="Garamond"/>
          <w:sz w:val="24"/>
          <w:szCs w:val="24"/>
        </w:rPr>
        <w:t xml:space="preserve"> means I have to teach you now,” Markus said. “We do it out of respect. For </w:t>
      </w:r>
      <w:proofErr w:type="spellStart"/>
      <w:r w:rsidRPr="715B2DF3">
        <w:rPr>
          <w:rFonts w:ascii="Garamond" w:hAnsi="Garamond"/>
          <w:sz w:val="24"/>
          <w:szCs w:val="24"/>
        </w:rPr>
        <w:t>Deshnaya</w:t>
      </w:r>
      <w:proofErr w:type="spellEnd"/>
      <w:r w:rsidRPr="715B2DF3">
        <w:rPr>
          <w:rFonts w:ascii="Garamond" w:hAnsi="Garamond"/>
          <w:sz w:val="24"/>
          <w:szCs w:val="24"/>
        </w:rPr>
        <w:t xml:space="preserve">. </w:t>
      </w:r>
      <w:proofErr w:type="gramStart"/>
      <w:r w:rsidRPr="715B2DF3">
        <w:rPr>
          <w:rFonts w:ascii="Garamond" w:hAnsi="Garamond"/>
          <w:sz w:val="24"/>
          <w:szCs w:val="24"/>
        </w:rPr>
        <w:t>He’s</w:t>
      </w:r>
      <w:proofErr w:type="gramEnd"/>
      <w:r w:rsidRPr="715B2DF3">
        <w:rPr>
          <w:rFonts w:ascii="Garamond" w:hAnsi="Garamond"/>
          <w:sz w:val="24"/>
          <w:szCs w:val="24"/>
        </w:rPr>
        <w:t xml:space="preserve"> the god who built this wall.” He showed her how to perform the ritual, and she mimicked his movements.</w:t>
      </w:r>
    </w:p>
    <w:p w14:paraId="564F1056"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“Why did </w:t>
      </w:r>
      <w:proofErr w:type="spellStart"/>
      <w:r w:rsidRPr="00253F36">
        <w:rPr>
          <w:rFonts w:ascii="Garamond" w:hAnsi="Garamond"/>
          <w:sz w:val="24"/>
          <w:szCs w:val="24"/>
        </w:rPr>
        <w:t>Deshnaya</w:t>
      </w:r>
      <w:proofErr w:type="spellEnd"/>
      <w:r w:rsidRPr="00253F36">
        <w:rPr>
          <w:rFonts w:ascii="Garamond" w:hAnsi="Garamond"/>
          <w:sz w:val="24"/>
          <w:szCs w:val="24"/>
        </w:rPr>
        <w:t xml:space="preserve"> make the wall?” </w:t>
      </w:r>
      <w:proofErr w:type="spellStart"/>
      <w:r w:rsidRPr="00253F36">
        <w:rPr>
          <w:rFonts w:ascii="Garamond" w:hAnsi="Garamond"/>
          <w:sz w:val="24"/>
          <w:szCs w:val="24"/>
        </w:rPr>
        <w:t>Kursa</w:t>
      </w:r>
      <w:proofErr w:type="spellEnd"/>
      <w:r w:rsidRPr="00253F36">
        <w:rPr>
          <w:rFonts w:ascii="Garamond" w:hAnsi="Garamond"/>
          <w:sz w:val="24"/>
          <w:szCs w:val="24"/>
        </w:rPr>
        <w:t xml:space="preserve"> asked.</w:t>
      </w:r>
    </w:p>
    <w:p w14:paraId="32328AFC" w14:textId="596556A5"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“To keep us safe from the dangers outside.” Markus said. “</w:t>
      </w:r>
      <w:proofErr w:type="spellStart"/>
      <w:r w:rsidRPr="715B2DF3">
        <w:rPr>
          <w:rFonts w:ascii="Garamond" w:hAnsi="Garamond"/>
          <w:sz w:val="24"/>
          <w:szCs w:val="24"/>
        </w:rPr>
        <w:t>Shtalya</w:t>
      </w:r>
      <w:proofErr w:type="spellEnd"/>
      <w:r w:rsidRPr="715B2DF3">
        <w:rPr>
          <w:rFonts w:ascii="Garamond" w:hAnsi="Garamond"/>
          <w:sz w:val="24"/>
          <w:szCs w:val="24"/>
        </w:rPr>
        <w:t xml:space="preserve">, the god of creatures, gathered every decent person into Rumelia, and </w:t>
      </w:r>
      <w:proofErr w:type="spellStart"/>
      <w:r w:rsidRPr="715B2DF3">
        <w:rPr>
          <w:rFonts w:ascii="Garamond" w:hAnsi="Garamond"/>
          <w:sz w:val="24"/>
          <w:szCs w:val="24"/>
        </w:rPr>
        <w:t>Deshnaya</w:t>
      </w:r>
      <w:proofErr w:type="spellEnd"/>
      <w:r w:rsidRPr="715B2DF3">
        <w:rPr>
          <w:rFonts w:ascii="Garamond" w:hAnsi="Garamond"/>
          <w:sz w:val="24"/>
          <w:szCs w:val="24"/>
        </w:rPr>
        <w:t xml:space="preserve"> sealed us in with everything </w:t>
      </w:r>
      <w:proofErr w:type="gramStart"/>
      <w:r w:rsidRPr="715B2DF3">
        <w:rPr>
          <w:rFonts w:ascii="Garamond" w:hAnsi="Garamond"/>
          <w:sz w:val="24"/>
          <w:szCs w:val="24"/>
        </w:rPr>
        <w:t>we’d</w:t>
      </w:r>
      <w:proofErr w:type="gramEnd"/>
      <w:r w:rsidRPr="715B2DF3">
        <w:rPr>
          <w:rFonts w:ascii="Garamond" w:hAnsi="Garamond"/>
          <w:sz w:val="24"/>
          <w:szCs w:val="24"/>
        </w:rPr>
        <w:t xml:space="preserve"> ever need. We </w:t>
      </w:r>
      <w:proofErr w:type="gramStart"/>
      <w:r w:rsidRPr="715B2DF3">
        <w:rPr>
          <w:rFonts w:ascii="Garamond" w:hAnsi="Garamond"/>
          <w:sz w:val="24"/>
          <w:szCs w:val="24"/>
        </w:rPr>
        <w:t>can’t</w:t>
      </w:r>
      <w:proofErr w:type="gramEnd"/>
      <w:r w:rsidRPr="715B2DF3">
        <w:rPr>
          <w:rFonts w:ascii="Garamond" w:hAnsi="Garamond"/>
          <w:sz w:val="24"/>
          <w:szCs w:val="24"/>
        </w:rPr>
        <w:t xml:space="preserve"> leave, but nobody can enter.”</w:t>
      </w:r>
    </w:p>
    <w:p w14:paraId="580AB3EC"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“‘Rumelia – The last bastion of human civility.’” Raz said dramatically. “Or so they say.”</w:t>
      </w:r>
    </w:p>
    <w:p w14:paraId="2DA53E6D"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“Doesn’t seem all that civil.” </w:t>
      </w:r>
      <w:proofErr w:type="spellStart"/>
      <w:r w:rsidRPr="00253F36">
        <w:rPr>
          <w:rFonts w:ascii="Garamond" w:hAnsi="Garamond"/>
          <w:sz w:val="24"/>
          <w:szCs w:val="24"/>
        </w:rPr>
        <w:t>Kursa</w:t>
      </w:r>
      <w:proofErr w:type="spellEnd"/>
      <w:r w:rsidRPr="00253F36">
        <w:rPr>
          <w:rFonts w:ascii="Garamond" w:hAnsi="Garamond"/>
          <w:sz w:val="24"/>
          <w:szCs w:val="24"/>
        </w:rPr>
        <w:t xml:space="preserve"> said, glancing at </w:t>
      </w:r>
      <w:proofErr w:type="spellStart"/>
      <w:r w:rsidRPr="00253F36">
        <w:rPr>
          <w:rFonts w:ascii="Garamond" w:hAnsi="Garamond"/>
          <w:sz w:val="24"/>
          <w:szCs w:val="24"/>
        </w:rPr>
        <w:t>Pershiket</w:t>
      </w:r>
      <w:proofErr w:type="spellEnd"/>
      <w:r w:rsidRPr="00253F36">
        <w:rPr>
          <w:rFonts w:ascii="Garamond" w:hAnsi="Garamond"/>
          <w:sz w:val="24"/>
          <w:szCs w:val="24"/>
        </w:rPr>
        <w:t xml:space="preserve"> as she sat on next to the cart, catching her breath.</w:t>
      </w:r>
    </w:p>
    <w:p w14:paraId="37589F55" w14:textId="739B1EF6"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“Some say that criminals like her are born outside the walls and worm their way in somehow.” Markus said. “I think she’s just an asshole.” He cracked a smile as </w:t>
      </w:r>
      <w:proofErr w:type="spellStart"/>
      <w:r w:rsidRPr="715B2DF3">
        <w:rPr>
          <w:rFonts w:ascii="Garamond" w:hAnsi="Garamond"/>
          <w:sz w:val="24"/>
          <w:szCs w:val="24"/>
        </w:rPr>
        <w:t>Kursa</w:t>
      </w:r>
      <w:proofErr w:type="spellEnd"/>
      <w:r w:rsidRPr="715B2DF3">
        <w:rPr>
          <w:rFonts w:ascii="Garamond" w:hAnsi="Garamond"/>
          <w:sz w:val="24"/>
          <w:szCs w:val="24"/>
        </w:rPr>
        <w:t xml:space="preserve"> let out a chuckle, then led her back to the cart.</w:t>
      </w:r>
    </w:p>
    <w:p w14:paraId="5DE56182" w14:textId="77777777" w:rsidR="00E75F07" w:rsidRDefault="00E75F07" w:rsidP="00C76152">
      <w:pPr>
        <w:spacing w:line="480" w:lineRule="auto"/>
        <w:rPr>
          <w:rFonts w:ascii="Garamond" w:hAnsi="Garamond"/>
          <w:sz w:val="24"/>
          <w:szCs w:val="24"/>
        </w:rPr>
      </w:pPr>
    </w:p>
    <w:p w14:paraId="0FA714EA" w14:textId="03D74132" w:rsidR="00C76152" w:rsidRPr="00253F36" w:rsidRDefault="00C76152" w:rsidP="00C76152">
      <w:pPr>
        <w:pStyle w:val="Heading2"/>
        <w:rPr>
          <w:rFonts w:ascii="Garamond" w:hAnsi="Garamond"/>
          <w:sz w:val="24"/>
          <w:szCs w:val="24"/>
        </w:rPr>
      </w:pPr>
      <w:bookmarkStart w:id="91" w:name="_Toc99290341"/>
      <w:r>
        <w:rPr>
          <w:rFonts w:ascii="Garamond" w:hAnsi="Garamond"/>
          <w:sz w:val="24"/>
          <w:szCs w:val="24"/>
        </w:rPr>
        <w:t>SCENE 3</w:t>
      </w:r>
      <w:bookmarkEnd w:id="91"/>
    </w:p>
    <w:p w14:paraId="43DAAC11" w14:textId="7C860691" w:rsidR="00E75F07" w:rsidRPr="00253F36" w:rsidRDefault="715B2DF3" w:rsidP="009B3424">
      <w:pPr>
        <w:spacing w:line="480" w:lineRule="auto"/>
        <w:ind w:firstLine="720"/>
        <w:rPr>
          <w:rFonts w:ascii="Garamond" w:hAnsi="Garamond"/>
          <w:sz w:val="24"/>
          <w:szCs w:val="24"/>
        </w:rPr>
      </w:pPr>
      <w:proofErr w:type="gramStart"/>
      <w:r w:rsidRPr="715B2DF3">
        <w:rPr>
          <w:rFonts w:ascii="Garamond" w:hAnsi="Garamond"/>
          <w:sz w:val="24"/>
          <w:szCs w:val="24"/>
        </w:rPr>
        <w:t>A few</w:t>
      </w:r>
      <w:proofErr w:type="gramEnd"/>
      <w:r w:rsidRPr="715B2DF3">
        <w:rPr>
          <w:rFonts w:ascii="Garamond" w:hAnsi="Garamond"/>
          <w:sz w:val="24"/>
          <w:szCs w:val="24"/>
        </w:rPr>
        <w:t xml:space="preserve"> hours down the path, nestled against the side of the endless wall, lay the city of </w:t>
      </w:r>
      <w:proofErr w:type="spellStart"/>
      <w:r w:rsidRPr="715B2DF3">
        <w:rPr>
          <w:rFonts w:ascii="Garamond" w:hAnsi="Garamond"/>
          <w:sz w:val="24"/>
          <w:szCs w:val="24"/>
        </w:rPr>
        <w:t>Novleik</w:t>
      </w:r>
      <w:proofErr w:type="spellEnd"/>
      <w:r w:rsidRPr="715B2DF3">
        <w:rPr>
          <w:rFonts w:ascii="Garamond" w:hAnsi="Garamond"/>
          <w:sz w:val="24"/>
          <w:szCs w:val="24"/>
        </w:rPr>
        <w:t xml:space="preserve">. Its long and winding streets </w:t>
      </w:r>
      <w:proofErr w:type="gramStart"/>
      <w:r w:rsidRPr="715B2DF3">
        <w:rPr>
          <w:rFonts w:ascii="Garamond" w:hAnsi="Garamond"/>
          <w:sz w:val="24"/>
          <w:szCs w:val="24"/>
        </w:rPr>
        <w:t>were designed</w:t>
      </w:r>
      <w:proofErr w:type="gramEnd"/>
      <w:r w:rsidRPr="715B2DF3">
        <w:rPr>
          <w:rFonts w:ascii="Garamond" w:hAnsi="Garamond"/>
          <w:sz w:val="24"/>
          <w:szCs w:val="24"/>
        </w:rPr>
        <w:t xml:space="preserve"> like a maze. People flowed down the street, shifting like a river of frustrated guppies, </w:t>
      </w:r>
      <w:proofErr w:type="gramStart"/>
      <w:r w:rsidRPr="715B2DF3">
        <w:rPr>
          <w:rFonts w:ascii="Garamond" w:hAnsi="Garamond"/>
          <w:sz w:val="24"/>
          <w:szCs w:val="24"/>
        </w:rPr>
        <w:t>getting caught</w:t>
      </w:r>
      <w:proofErr w:type="gramEnd"/>
      <w:r w:rsidRPr="715B2DF3">
        <w:rPr>
          <w:rFonts w:ascii="Garamond" w:hAnsi="Garamond"/>
          <w:sz w:val="24"/>
          <w:szCs w:val="24"/>
        </w:rPr>
        <w:t xml:space="preserve"> in eddies that formed at the small stands lining the walls on either side. Faces glared up at them as Markus walked the horse forwards, forcing people to move around them. He stopped the cart in front of a large stone building. A set of stairs lead up to a its double doors. </w:t>
      </w:r>
    </w:p>
    <w:p w14:paraId="0A77F93C" w14:textId="77777777" w:rsidR="007F7805" w:rsidRDefault="00E75F07" w:rsidP="009B3424">
      <w:pPr>
        <w:spacing w:line="480" w:lineRule="auto"/>
        <w:ind w:firstLine="720"/>
        <w:rPr>
          <w:rFonts w:ascii="Garamond" w:hAnsi="Garamond"/>
          <w:sz w:val="24"/>
          <w:szCs w:val="24"/>
        </w:rPr>
      </w:pPr>
      <w:r w:rsidRPr="00253F36">
        <w:rPr>
          <w:rFonts w:ascii="Garamond" w:hAnsi="Garamond"/>
          <w:sz w:val="24"/>
          <w:szCs w:val="24"/>
        </w:rPr>
        <w:t>“I got it this time.” Raz said. He hopped off the cart</w:t>
      </w:r>
      <w:r w:rsidR="007F7805">
        <w:rPr>
          <w:rFonts w:ascii="Garamond" w:hAnsi="Garamond"/>
          <w:sz w:val="24"/>
          <w:szCs w:val="24"/>
        </w:rPr>
        <w:t xml:space="preserve"> and</w:t>
      </w:r>
      <w:r w:rsidRPr="00253F36">
        <w:rPr>
          <w:rFonts w:ascii="Garamond" w:hAnsi="Garamond"/>
          <w:sz w:val="24"/>
          <w:szCs w:val="24"/>
        </w:rPr>
        <w:t xml:space="preserve"> took </w:t>
      </w:r>
      <w:proofErr w:type="spellStart"/>
      <w:r w:rsidRPr="00253F36">
        <w:rPr>
          <w:rFonts w:ascii="Garamond" w:hAnsi="Garamond"/>
          <w:sz w:val="24"/>
          <w:szCs w:val="24"/>
        </w:rPr>
        <w:t>Pershiket</w:t>
      </w:r>
      <w:proofErr w:type="spellEnd"/>
      <w:r w:rsidRPr="00253F36">
        <w:rPr>
          <w:rFonts w:ascii="Garamond" w:hAnsi="Garamond"/>
          <w:sz w:val="24"/>
          <w:szCs w:val="24"/>
        </w:rPr>
        <w:t xml:space="preserve"> from Mae</w:t>
      </w:r>
      <w:r w:rsidR="007F7805">
        <w:rPr>
          <w:rFonts w:ascii="Garamond" w:hAnsi="Garamond"/>
          <w:sz w:val="24"/>
          <w:szCs w:val="24"/>
        </w:rPr>
        <w:t>.</w:t>
      </w:r>
    </w:p>
    <w:p w14:paraId="01907F06" w14:textId="015BC12D" w:rsidR="00B53242"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“Even after what you saw, you’re still going to turn me in?” </w:t>
      </w:r>
      <w:proofErr w:type="spellStart"/>
      <w:r w:rsidRPr="715B2DF3">
        <w:rPr>
          <w:rFonts w:ascii="Garamond" w:hAnsi="Garamond"/>
          <w:sz w:val="24"/>
          <w:szCs w:val="24"/>
        </w:rPr>
        <w:t>Pershiket</w:t>
      </w:r>
      <w:proofErr w:type="spellEnd"/>
      <w:r w:rsidRPr="715B2DF3">
        <w:rPr>
          <w:rFonts w:ascii="Garamond" w:hAnsi="Garamond"/>
          <w:sz w:val="24"/>
          <w:szCs w:val="24"/>
        </w:rPr>
        <w:t xml:space="preserve"> said. </w:t>
      </w:r>
    </w:p>
    <w:p w14:paraId="196EB02C" w14:textId="77777777" w:rsidR="00B85C4B"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“Yup.” Raz said, putting a firm hand on her shoulder while ignoring her plea. She craned her neck around to face </w:t>
      </w:r>
      <w:proofErr w:type="spellStart"/>
      <w:r w:rsidRPr="715B2DF3">
        <w:rPr>
          <w:rFonts w:ascii="Garamond" w:hAnsi="Garamond"/>
          <w:sz w:val="24"/>
          <w:szCs w:val="24"/>
        </w:rPr>
        <w:t>Kursa</w:t>
      </w:r>
      <w:proofErr w:type="spellEnd"/>
      <w:r w:rsidRPr="715B2DF3">
        <w:rPr>
          <w:rFonts w:ascii="Garamond" w:hAnsi="Garamond"/>
          <w:sz w:val="24"/>
          <w:szCs w:val="24"/>
        </w:rPr>
        <w:t xml:space="preserve">. </w:t>
      </w:r>
    </w:p>
    <w:p w14:paraId="3707DAF9" w14:textId="1AC99A3E" w:rsidR="00E75F07"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“Remember what you saw.” </w:t>
      </w:r>
      <w:proofErr w:type="spellStart"/>
      <w:r w:rsidRPr="715B2DF3">
        <w:rPr>
          <w:rFonts w:ascii="Garamond" w:hAnsi="Garamond"/>
          <w:sz w:val="24"/>
          <w:szCs w:val="24"/>
        </w:rPr>
        <w:t>Pershiket</w:t>
      </w:r>
      <w:proofErr w:type="spellEnd"/>
      <w:r w:rsidRPr="715B2DF3">
        <w:rPr>
          <w:rFonts w:ascii="Garamond" w:hAnsi="Garamond"/>
          <w:sz w:val="24"/>
          <w:szCs w:val="24"/>
        </w:rPr>
        <w:t xml:space="preserve"> said with wild eyes. Raz pushed her forward and forced her up the steps. Markus hitched the horse to a nearby pole and sat down on the building’s wide steps. </w:t>
      </w:r>
      <w:proofErr w:type="spellStart"/>
      <w:r w:rsidRPr="715B2DF3">
        <w:rPr>
          <w:rFonts w:ascii="Garamond" w:hAnsi="Garamond"/>
          <w:sz w:val="24"/>
          <w:szCs w:val="24"/>
        </w:rPr>
        <w:t>Kursa</w:t>
      </w:r>
      <w:proofErr w:type="spellEnd"/>
      <w:r w:rsidRPr="715B2DF3">
        <w:rPr>
          <w:rFonts w:ascii="Garamond" w:hAnsi="Garamond"/>
          <w:sz w:val="24"/>
          <w:szCs w:val="24"/>
        </w:rPr>
        <w:t xml:space="preserve"> laid down on the step above him, her muscles aching from travel. </w:t>
      </w:r>
    </w:p>
    <w:p w14:paraId="511A6A57" w14:textId="77777777" w:rsidR="00107643" w:rsidRPr="00253F36" w:rsidRDefault="00107643" w:rsidP="009B3424">
      <w:pPr>
        <w:spacing w:line="480" w:lineRule="auto"/>
        <w:ind w:firstLine="720"/>
        <w:rPr>
          <w:rFonts w:ascii="Garamond" w:hAnsi="Garamond"/>
          <w:sz w:val="24"/>
          <w:szCs w:val="24"/>
        </w:rPr>
      </w:pPr>
    </w:p>
    <w:p w14:paraId="43685148" w14:textId="2CEC83E4" w:rsidR="00E75F07" w:rsidRPr="00253F36" w:rsidRDefault="715B2DF3" w:rsidP="009B3424">
      <w:pPr>
        <w:spacing w:line="480" w:lineRule="auto"/>
        <w:ind w:firstLine="720"/>
        <w:rPr>
          <w:rFonts w:ascii="Garamond" w:hAnsi="Garamond"/>
          <w:sz w:val="24"/>
          <w:szCs w:val="24"/>
        </w:rPr>
      </w:pPr>
      <w:proofErr w:type="spellStart"/>
      <w:r w:rsidRPr="715B2DF3">
        <w:rPr>
          <w:rFonts w:ascii="Garamond" w:hAnsi="Garamond"/>
          <w:sz w:val="24"/>
          <w:szCs w:val="24"/>
        </w:rPr>
        <w:t>Kursa</w:t>
      </w:r>
      <w:proofErr w:type="spellEnd"/>
      <w:r w:rsidRPr="715B2DF3">
        <w:rPr>
          <w:rFonts w:ascii="Garamond" w:hAnsi="Garamond"/>
          <w:sz w:val="24"/>
          <w:szCs w:val="24"/>
        </w:rPr>
        <w:t xml:space="preserve"> jerked awake as the doors slammed open and Raz strutted out. He held a leather pouch that, while admittedly smaller than </w:t>
      </w:r>
      <w:proofErr w:type="spellStart"/>
      <w:r w:rsidRPr="715B2DF3">
        <w:rPr>
          <w:rFonts w:ascii="Garamond" w:hAnsi="Garamond"/>
          <w:sz w:val="24"/>
          <w:szCs w:val="24"/>
        </w:rPr>
        <w:t>Kursa</w:t>
      </w:r>
      <w:proofErr w:type="spellEnd"/>
      <w:r w:rsidRPr="715B2DF3">
        <w:rPr>
          <w:rFonts w:ascii="Garamond" w:hAnsi="Garamond"/>
          <w:sz w:val="24"/>
          <w:szCs w:val="24"/>
        </w:rPr>
        <w:t xml:space="preserve"> had expected, jingled all the same as Raz spun around on his heels, dancing to the beat of an invisible drum. </w:t>
      </w:r>
    </w:p>
    <w:p w14:paraId="1403144C" w14:textId="7239F48A"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“How much?” Markus asked, craning his neck.</w:t>
      </w:r>
    </w:p>
    <w:p w14:paraId="552E529E"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“Ten </w:t>
      </w:r>
      <w:r w:rsidRPr="007445A4">
        <w:rPr>
          <w:rFonts w:ascii="Garamond" w:hAnsi="Garamond"/>
          <w:i/>
          <w:sz w:val="24"/>
          <w:szCs w:val="24"/>
        </w:rPr>
        <w:t>entire</w:t>
      </w:r>
      <w:r w:rsidRPr="00253F36">
        <w:rPr>
          <w:rFonts w:ascii="Garamond" w:hAnsi="Garamond"/>
          <w:sz w:val="24"/>
          <w:szCs w:val="24"/>
        </w:rPr>
        <w:t xml:space="preserve"> gold coins! </w:t>
      </w:r>
      <w:proofErr w:type="gramStart"/>
      <w:r w:rsidRPr="00253F36">
        <w:rPr>
          <w:rFonts w:ascii="Garamond" w:hAnsi="Garamond"/>
          <w:sz w:val="24"/>
          <w:szCs w:val="24"/>
        </w:rPr>
        <w:t>We’ll</w:t>
      </w:r>
      <w:proofErr w:type="gramEnd"/>
      <w:r w:rsidRPr="00253F36">
        <w:rPr>
          <w:rFonts w:ascii="Garamond" w:hAnsi="Garamond"/>
          <w:sz w:val="24"/>
          <w:szCs w:val="24"/>
        </w:rPr>
        <w:t xml:space="preserve"> live like kings for at least a week!” Raz said. </w:t>
      </w:r>
      <w:proofErr w:type="spellStart"/>
      <w:r w:rsidRPr="00253F36">
        <w:rPr>
          <w:rFonts w:ascii="Garamond" w:hAnsi="Garamond"/>
          <w:sz w:val="24"/>
          <w:szCs w:val="24"/>
        </w:rPr>
        <w:t>Kursa</w:t>
      </w:r>
      <w:proofErr w:type="spellEnd"/>
      <w:r w:rsidRPr="00253F36">
        <w:rPr>
          <w:rFonts w:ascii="Garamond" w:hAnsi="Garamond"/>
          <w:sz w:val="24"/>
          <w:szCs w:val="24"/>
        </w:rPr>
        <w:t xml:space="preserve"> cleared her throat and coughed. He stopped dancing and rolled his eyes. “Kings and lady kings.”  </w:t>
      </w:r>
    </w:p>
    <w:p w14:paraId="6D245B47"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“Thank you.” </w:t>
      </w:r>
      <w:proofErr w:type="spellStart"/>
      <w:r w:rsidRPr="00253F36">
        <w:rPr>
          <w:rFonts w:ascii="Garamond" w:hAnsi="Garamond"/>
          <w:sz w:val="24"/>
          <w:szCs w:val="24"/>
        </w:rPr>
        <w:t>Kursa</w:t>
      </w:r>
      <w:proofErr w:type="spellEnd"/>
      <w:r w:rsidRPr="00253F36">
        <w:rPr>
          <w:rFonts w:ascii="Garamond" w:hAnsi="Garamond"/>
          <w:sz w:val="24"/>
          <w:szCs w:val="24"/>
        </w:rPr>
        <w:t xml:space="preserve"> said, chin raised high.</w:t>
      </w:r>
    </w:p>
    <w:p w14:paraId="5DB0CC1E" w14:textId="75A25E99" w:rsidR="00E75F07" w:rsidRPr="00253F36" w:rsidRDefault="715B2DF3">
      <w:pPr>
        <w:spacing w:line="480" w:lineRule="auto"/>
        <w:ind w:firstLine="720"/>
        <w:rPr>
          <w:rFonts w:ascii="Garamond" w:hAnsi="Garamond"/>
          <w:sz w:val="24"/>
          <w:szCs w:val="24"/>
        </w:rPr>
      </w:pPr>
      <w:r w:rsidRPr="715B2DF3">
        <w:rPr>
          <w:rFonts w:ascii="Garamond" w:hAnsi="Garamond"/>
          <w:sz w:val="24"/>
          <w:szCs w:val="24"/>
        </w:rPr>
        <w:t>“Are you finished?” Mae asked, as she stood arms crossed next to the cart. Raz crossed his own arms and nodded. “Good. The Scholar’s shop is nearby. This way.” She said, starting off down the road.</w:t>
      </w:r>
    </w:p>
    <w:p w14:paraId="629374F6" w14:textId="77777777" w:rsidR="00E75F07" w:rsidRDefault="00E75F07" w:rsidP="00C76152">
      <w:pPr>
        <w:spacing w:line="480" w:lineRule="auto"/>
        <w:rPr>
          <w:rFonts w:ascii="Garamond" w:hAnsi="Garamond"/>
          <w:sz w:val="24"/>
          <w:szCs w:val="24"/>
        </w:rPr>
      </w:pPr>
    </w:p>
    <w:p w14:paraId="5C649668" w14:textId="52BA6877" w:rsidR="00C76152" w:rsidRPr="00253F36" w:rsidRDefault="00C76152" w:rsidP="00C76152">
      <w:pPr>
        <w:pStyle w:val="Heading2"/>
        <w:rPr>
          <w:rFonts w:ascii="Garamond" w:hAnsi="Garamond"/>
          <w:sz w:val="24"/>
          <w:szCs w:val="24"/>
        </w:rPr>
      </w:pPr>
      <w:bookmarkStart w:id="92" w:name="_Toc99290342"/>
      <w:r>
        <w:rPr>
          <w:rFonts w:ascii="Garamond" w:hAnsi="Garamond"/>
          <w:sz w:val="24"/>
          <w:szCs w:val="24"/>
        </w:rPr>
        <w:t>SCENE 4</w:t>
      </w:r>
      <w:bookmarkEnd w:id="92"/>
    </w:p>
    <w:p w14:paraId="4DFAE7F2" w14:textId="6C16235E"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Nestled far out of the way of the main drag of the city, the door to the Scholar’s shop lay one of the city’s seldom walked alleyways. The shop was small, made smaller still by the tall, chaotically stocked shelves that stood throughout the room, packed so close together there was barely enough room to walk. Jars filled with fluid, small oozing boxes, incredibly thick and dusty tomes, and other fleshy objects crowded each shelf. If you </w:t>
      </w:r>
      <w:proofErr w:type="gramStart"/>
      <w:r w:rsidRPr="715B2DF3">
        <w:rPr>
          <w:rFonts w:ascii="Garamond" w:hAnsi="Garamond"/>
          <w:sz w:val="24"/>
          <w:szCs w:val="24"/>
        </w:rPr>
        <w:t>didn’t</w:t>
      </w:r>
      <w:proofErr w:type="gramEnd"/>
      <w:r w:rsidRPr="715B2DF3">
        <w:rPr>
          <w:rFonts w:ascii="Garamond" w:hAnsi="Garamond"/>
          <w:sz w:val="24"/>
          <w:szCs w:val="24"/>
        </w:rPr>
        <w:t xml:space="preserve"> know before entering, it wouldn’t be obvious someone of such nobility worked the shop. A small bell jingled above them as they swung the door open and crammed themselves inside.</w:t>
      </w:r>
    </w:p>
    <w:p w14:paraId="2DA0FBF1" w14:textId="57BC01F2"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“Give me just a minute!” A voice shouted from a curtain behind the counter, accompanied by a hurried jostling of crates. A </w:t>
      </w:r>
      <w:proofErr w:type="gramStart"/>
      <w:r w:rsidRPr="00253F36">
        <w:rPr>
          <w:rFonts w:ascii="Garamond" w:hAnsi="Garamond"/>
          <w:sz w:val="24"/>
          <w:szCs w:val="24"/>
        </w:rPr>
        <w:t xml:space="preserve">somewhat </w:t>
      </w:r>
      <w:r w:rsidR="00961300">
        <w:rPr>
          <w:rFonts w:ascii="Garamond" w:hAnsi="Garamond"/>
          <w:sz w:val="24"/>
          <w:szCs w:val="24"/>
        </w:rPr>
        <w:t>stout</w:t>
      </w:r>
      <w:proofErr w:type="gramEnd"/>
      <w:r w:rsidRPr="00253F36">
        <w:rPr>
          <w:rFonts w:ascii="Garamond" w:hAnsi="Garamond"/>
          <w:sz w:val="24"/>
          <w:szCs w:val="24"/>
        </w:rPr>
        <w:t xml:space="preserve"> man wearing a short robe pushed the curtain aside, sauntered out, and took his place behind the counter as he wiped his hands with a rag.</w:t>
      </w:r>
    </w:p>
    <w:p w14:paraId="13EE1BE7" w14:textId="0E84014B"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“Okay! What can I do</w:t>
      </w:r>
      <w:proofErr w:type="gramStart"/>
      <w:r w:rsidRPr="715B2DF3">
        <w:rPr>
          <w:rFonts w:ascii="Garamond" w:hAnsi="Garamond"/>
          <w:sz w:val="24"/>
          <w:szCs w:val="24"/>
        </w:rPr>
        <w:t>– ”</w:t>
      </w:r>
      <w:proofErr w:type="gramEnd"/>
      <w:r w:rsidRPr="715B2DF3">
        <w:rPr>
          <w:rFonts w:ascii="Garamond" w:hAnsi="Garamond"/>
          <w:sz w:val="24"/>
          <w:szCs w:val="24"/>
        </w:rPr>
        <w:t xml:space="preserve"> He started. He adjusted his glasses and squinted his eyes at the newcomers. His eyes widened. “</w:t>
      </w:r>
      <w:proofErr w:type="spellStart"/>
      <w:r w:rsidRPr="715B2DF3">
        <w:rPr>
          <w:rFonts w:ascii="Garamond" w:hAnsi="Garamond"/>
          <w:sz w:val="24"/>
          <w:szCs w:val="24"/>
        </w:rPr>
        <w:t>Gods</w:t>
      </w:r>
      <w:proofErr w:type="spellEnd"/>
      <w:r w:rsidRPr="715B2DF3">
        <w:rPr>
          <w:rFonts w:ascii="Garamond" w:hAnsi="Garamond"/>
          <w:sz w:val="24"/>
          <w:szCs w:val="24"/>
        </w:rPr>
        <w:t xml:space="preserve"> grace me! Mae? Why are you here?”</w:t>
      </w:r>
    </w:p>
    <w:p w14:paraId="30B12E1B" w14:textId="046618AB"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w:t>
      </w:r>
      <w:proofErr w:type="gramStart"/>
      <w:r w:rsidRPr="715B2DF3">
        <w:rPr>
          <w:rFonts w:ascii="Garamond" w:hAnsi="Garamond"/>
          <w:sz w:val="24"/>
          <w:szCs w:val="24"/>
        </w:rPr>
        <w:t>I’ve</w:t>
      </w:r>
      <w:proofErr w:type="gramEnd"/>
      <w:r w:rsidRPr="715B2DF3">
        <w:rPr>
          <w:rFonts w:ascii="Garamond" w:hAnsi="Garamond"/>
          <w:sz w:val="24"/>
          <w:szCs w:val="24"/>
        </w:rPr>
        <w:t xml:space="preserve"> become somewhat untethered. </w:t>
      </w:r>
      <w:proofErr w:type="gramStart"/>
      <w:r w:rsidRPr="715B2DF3">
        <w:rPr>
          <w:rFonts w:ascii="Garamond" w:hAnsi="Garamond"/>
          <w:sz w:val="24"/>
          <w:szCs w:val="24"/>
        </w:rPr>
        <w:t>It’s</w:t>
      </w:r>
      <w:proofErr w:type="gramEnd"/>
      <w:r w:rsidRPr="715B2DF3">
        <w:rPr>
          <w:rFonts w:ascii="Garamond" w:hAnsi="Garamond"/>
          <w:sz w:val="24"/>
          <w:szCs w:val="24"/>
        </w:rPr>
        <w:t xml:space="preserve"> nice to see you, </w:t>
      </w:r>
      <w:proofErr w:type="spellStart"/>
      <w:r w:rsidRPr="715B2DF3">
        <w:rPr>
          <w:rFonts w:ascii="Garamond" w:hAnsi="Garamond"/>
          <w:sz w:val="24"/>
          <w:szCs w:val="24"/>
        </w:rPr>
        <w:t>Jovick</w:t>
      </w:r>
      <w:proofErr w:type="spellEnd"/>
      <w:r w:rsidRPr="715B2DF3">
        <w:rPr>
          <w:rFonts w:ascii="Garamond" w:hAnsi="Garamond"/>
          <w:sz w:val="24"/>
          <w:szCs w:val="24"/>
        </w:rPr>
        <w:t>.” She said, her voice lighter than usual, but not by much. He paused, looking her up and down in disbelief.</w:t>
      </w:r>
    </w:p>
    <w:p w14:paraId="18429CB3" w14:textId="7777777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“I didn’t know it was possible for a guardian to become untethered.” He said while staring at her, wide eyed.</w:t>
      </w:r>
    </w:p>
    <w:p w14:paraId="4E823F2A" w14:textId="6D915A44"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“I don’t think they anticipated any of us seeing something like this.” She said, grabbing the metal tube out of her satchel. She slipped the map and the cube onto the counter. </w:t>
      </w:r>
    </w:p>
    <w:p w14:paraId="75BE1AAD" w14:textId="7A0E463E"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“Oh.” He said, the joy in his voice gone. He picked up the cube and ran his fingers over it. He tipped his glasses further down on his nose and leaned in </w:t>
      </w:r>
      <w:r w:rsidR="00FF4AD0">
        <w:rPr>
          <w:rFonts w:ascii="Garamond" w:hAnsi="Garamond"/>
          <w:sz w:val="24"/>
          <w:szCs w:val="24"/>
        </w:rPr>
        <w:t>close</w:t>
      </w:r>
      <w:r w:rsidRPr="00253F36">
        <w:rPr>
          <w:rFonts w:ascii="Garamond" w:hAnsi="Garamond"/>
          <w:sz w:val="24"/>
          <w:szCs w:val="24"/>
        </w:rPr>
        <w:t>. He let out a long, exasperated sigh. “Oh, seven flames.”</w:t>
      </w:r>
    </w:p>
    <w:p w14:paraId="191258AF" w14:textId="49B58FF8"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“So, what is that thing?” </w:t>
      </w:r>
      <w:proofErr w:type="spellStart"/>
      <w:r w:rsidRPr="715B2DF3">
        <w:rPr>
          <w:rFonts w:ascii="Garamond" w:hAnsi="Garamond"/>
          <w:sz w:val="24"/>
          <w:szCs w:val="24"/>
        </w:rPr>
        <w:t>Kursa</w:t>
      </w:r>
      <w:proofErr w:type="spellEnd"/>
      <w:r w:rsidRPr="715B2DF3">
        <w:rPr>
          <w:rFonts w:ascii="Garamond" w:hAnsi="Garamond"/>
          <w:sz w:val="24"/>
          <w:szCs w:val="24"/>
        </w:rPr>
        <w:t xml:space="preserve"> asked, just tall enough to peer over the counter. She winced as Markus elbowed her shoulder.</w:t>
      </w:r>
    </w:p>
    <w:p w14:paraId="6FE0F289" w14:textId="20EFA03F"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“It’s not easy to explain.” </w:t>
      </w:r>
      <w:proofErr w:type="spellStart"/>
      <w:r w:rsidRPr="00253F36">
        <w:rPr>
          <w:rFonts w:ascii="Garamond" w:hAnsi="Garamond"/>
          <w:sz w:val="24"/>
          <w:szCs w:val="24"/>
        </w:rPr>
        <w:t>Jovick</w:t>
      </w:r>
      <w:proofErr w:type="spellEnd"/>
      <w:r w:rsidRPr="00253F36">
        <w:rPr>
          <w:rFonts w:ascii="Garamond" w:hAnsi="Garamond"/>
          <w:sz w:val="24"/>
          <w:szCs w:val="24"/>
        </w:rPr>
        <w:t xml:space="preserve"> said, shaking his head. He placed the cube and map </w:t>
      </w:r>
      <w:r w:rsidR="0030410C">
        <w:rPr>
          <w:rFonts w:ascii="Garamond" w:hAnsi="Garamond"/>
          <w:sz w:val="24"/>
          <w:szCs w:val="24"/>
        </w:rPr>
        <w:t>back in</w:t>
      </w:r>
      <w:r w:rsidRPr="00253F36">
        <w:rPr>
          <w:rFonts w:ascii="Garamond" w:hAnsi="Garamond"/>
          <w:sz w:val="24"/>
          <w:szCs w:val="24"/>
        </w:rPr>
        <w:t xml:space="preserve"> </w:t>
      </w:r>
      <w:r w:rsidR="00A46736">
        <w:rPr>
          <w:rFonts w:ascii="Garamond" w:hAnsi="Garamond"/>
          <w:sz w:val="24"/>
          <w:szCs w:val="24"/>
        </w:rPr>
        <w:t>the cylinder</w:t>
      </w:r>
      <w:r w:rsidR="00782A3A">
        <w:rPr>
          <w:rFonts w:ascii="Garamond" w:hAnsi="Garamond"/>
          <w:sz w:val="24"/>
          <w:szCs w:val="24"/>
        </w:rPr>
        <w:t xml:space="preserve"> and slipped them into a</w:t>
      </w:r>
      <w:r w:rsidRPr="00253F36">
        <w:rPr>
          <w:rFonts w:ascii="Garamond" w:hAnsi="Garamond"/>
          <w:sz w:val="24"/>
          <w:szCs w:val="24"/>
        </w:rPr>
        <w:t xml:space="preserve"> large pocket on his robe. “It’s simpler if I show you.”</w:t>
      </w:r>
    </w:p>
    <w:p w14:paraId="23C55E1E" w14:textId="456271D7" w:rsidR="00E75F07" w:rsidRPr="00253F36" w:rsidRDefault="00E75F07" w:rsidP="009B3424">
      <w:pPr>
        <w:spacing w:line="480" w:lineRule="auto"/>
        <w:ind w:firstLine="720"/>
        <w:rPr>
          <w:rFonts w:ascii="Garamond" w:hAnsi="Garamond"/>
          <w:sz w:val="24"/>
          <w:szCs w:val="24"/>
        </w:rPr>
      </w:pPr>
      <w:r w:rsidRPr="00253F36">
        <w:rPr>
          <w:rFonts w:ascii="Garamond" w:hAnsi="Garamond"/>
          <w:sz w:val="24"/>
          <w:szCs w:val="24"/>
        </w:rPr>
        <w:t xml:space="preserve">“Did it come from outside the wall?” Raz asked, his voice quivering with excitement. </w:t>
      </w:r>
      <w:proofErr w:type="spellStart"/>
      <w:r w:rsidRPr="00253F36">
        <w:rPr>
          <w:rFonts w:ascii="Garamond" w:hAnsi="Garamond"/>
          <w:sz w:val="24"/>
          <w:szCs w:val="24"/>
        </w:rPr>
        <w:t>Jovick</w:t>
      </w:r>
      <w:proofErr w:type="spellEnd"/>
      <w:r w:rsidRPr="00253F36">
        <w:rPr>
          <w:rFonts w:ascii="Garamond" w:hAnsi="Garamond"/>
          <w:sz w:val="24"/>
          <w:szCs w:val="24"/>
        </w:rPr>
        <w:t xml:space="preserve"> stopped as his voice caught for a moment.</w:t>
      </w:r>
    </w:p>
    <w:p w14:paraId="65B8718C" w14:textId="330C2E92" w:rsidR="00E75F07" w:rsidRPr="00253F36" w:rsidRDefault="715B2DF3" w:rsidP="009B3424">
      <w:pPr>
        <w:spacing w:line="480" w:lineRule="auto"/>
        <w:ind w:firstLine="720"/>
        <w:rPr>
          <w:rFonts w:ascii="Garamond" w:hAnsi="Garamond"/>
          <w:sz w:val="24"/>
          <w:szCs w:val="24"/>
        </w:rPr>
      </w:pPr>
      <w:r w:rsidRPr="715B2DF3">
        <w:rPr>
          <w:rFonts w:ascii="Garamond" w:hAnsi="Garamond"/>
          <w:sz w:val="24"/>
          <w:szCs w:val="24"/>
        </w:rPr>
        <w:t xml:space="preserve">“In a way, yes. </w:t>
      </w:r>
      <w:proofErr w:type="gramStart"/>
      <w:r w:rsidRPr="715B2DF3">
        <w:rPr>
          <w:rFonts w:ascii="Garamond" w:hAnsi="Garamond"/>
          <w:sz w:val="24"/>
          <w:szCs w:val="24"/>
        </w:rPr>
        <w:t>You’ll</w:t>
      </w:r>
      <w:proofErr w:type="gramEnd"/>
      <w:r w:rsidRPr="715B2DF3">
        <w:rPr>
          <w:rFonts w:ascii="Garamond" w:hAnsi="Garamond"/>
          <w:sz w:val="24"/>
          <w:szCs w:val="24"/>
        </w:rPr>
        <w:t xml:space="preserve"> understand better if I show you. Come with me.” He walked back through the door behind the counter. Raz vaulted the counter and kept right on </w:t>
      </w:r>
      <w:proofErr w:type="spellStart"/>
      <w:r w:rsidRPr="715B2DF3">
        <w:rPr>
          <w:rFonts w:ascii="Garamond" w:hAnsi="Garamond"/>
          <w:sz w:val="24"/>
          <w:szCs w:val="24"/>
        </w:rPr>
        <w:t>Jovick’s</w:t>
      </w:r>
      <w:proofErr w:type="spellEnd"/>
      <w:r w:rsidRPr="715B2DF3">
        <w:rPr>
          <w:rFonts w:ascii="Garamond" w:hAnsi="Garamond"/>
          <w:sz w:val="24"/>
          <w:szCs w:val="24"/>
        </w:rPr>
        <w:t xml:space="preserve"> heels. The others, walking around the counter instead, followed behind them and disappeared behind the door’s red curtain.</w:t>
      </w:r>
    </w:p>
    <w:p w14:paraId="3B9B2AD9" w14:textId="159DD7E1" w:rsidR="00F45282" w:rsidRDefault="00F45282" w:rsidP="009B3424">
      <w:pPr>
        <w:spacing w:line="480" w:lineRule="auto"/>
        <w:rPr>
          <w:rFonts w:ascii="Garamond" w:hAnsi="Garamond"/>
          <w:sz w:val="24"/>
          <w:szCs w:val="24"/>
        </w:rPr>
      </w:pPr>
    </w:p>
    <w:p w14:paraId="7E52D7C6" w14:textId="7717EB47" w:rsidR="00B801BE" w:rsidRDefault="00B801BE">
      <w:pPr>
        <w:spacing w:line="480" w:lineRule="auto"/>
        <w:jc w:val="center"/>
        <w:rPr>
          <w:rFonts w:ascii="Garamond" w:hAnsi="Garamond"/>
          <w:sz w:val="24"/>
          <w:szCs w:val="24"/>
        </w:rPr>
      </w:pPr>
      <w:r>
        <w:rPr>
          <w:noProof/>
        </w:rPr>
        <w:drawing>
          <wp:inline distT="0" distB="0" distL="0" distR="0" wp14:anchorId="0216D83A" wp14:editId="655151AE">
            <wp:extent cx="3105150" cy="4335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70A8C516" w14:textId="77777777" w:rsidR="00C24961" w:rsidRPr="00253F36" w:rsidRDefault="00C24961" w:rsidP="715B2DF3">
      <w:pPr>
        <w:spacing w:line="480" w:lineRule="auto"/>
        <w:jc w:val="center"/>
        <w:rPr>
          <w:rFonts w:ascii="Garamond" w:hAnsi="Garamond"/>
          <w:sz w:val="24"/>
          <w:szCs w:val="24"/>
        </w:rPr>
      </w:pPr>
    </w:p>
    <w:p w14:paraId="19F069C0" w14:textId="60BA67F4" w:rsidR="00FB0E73" w:rsidRDefault="00FB0E73" w:rsidP="00893C5A">
      <w:pPr>
        <w:pStyle w:val="Heading1"/>
        <w:rPr>
          <w:rFonts w:ascii="Garamond" w:hAnsi="Garamond"/>
          <w:sz w:val="24"/>
          <w:szCs w:val="24"/>
        </w:rPr>
      </w:pPr>
      <w:bookmarkStart w:id="93" w:name="_Toc99290343"/>
      <w:r>
        <w:rPr>
          <w:rFonts w:ascii="Garamond" w:hAnsi="Garamond"/>
          <w:sz w:val="24"/>
          <w:szCs w:val="24"/>
        </w:rPr>
        <w:t xml:space="preserve">CHAPTER 4: </w:t>
      </w:r>
      <w:r w:rsidR="00893C5A">
        <w:rPr>
          <w:rFonts w:ascii="Garamond" w:hAnsi="Garamond"/>
          <w:sz w:val="24"/>
          <w:szCs w:val="24"/>
        </w:rPr>
        <w:t>The Decaying Forest</w:t>
      </w:r>
      <w:bookmarkEnd w:id="93"/>
    </w:p>
    <w:p w14:paraId="3B45E095" w14:textId="17FEED9A" w:rsidR="00DB79F1" w:rsidRPr="00DB79F1" w:rsidRDefault="00DB79F1" w:rsidP="00DB79F1">
      <w:pPr>
        <w:pStyle w:val="Heading2"/>
      </w:pPr>
      <w:bookmarkStart w:id="94" w:name="_Toc99290344"/>
      <w:r>
        <w:t>SCENE 1</w:t>
      </w:r>
      <w:bookmarkEnd w:id="94"/>
    </w:p>
    <w:p w14:paraId="18322C1F" w14:textId="688A3A6E" w:rsidR="00C04C90" w:rsidRPr="00253F36" w:rsidRDefault="003F4E6A" w:rsidP="00FB0E73">
      <w:pPr>
        <w:spacing w:line="480" w:lineRule="auto"/>
        <w:ind w:firstLine="720"/>
        <w:rPr>
          <w:rFonts w:ascii="Garamond" w:hAnsi="Garamond"/>
          <w:sz w:val="24"/>
          <w:szCs w:val="24"/>
        </w:rPr>
      </w:pPr>
      <w:r w:rsidRPr="00253F36">
        <w:rPr>
          <w:rFonts w:ascii="Garamond" w:hAnsi="Garamond"/>
          <w:sz w:val="24"/>
          <w:szCs w:val="24"/>
        </w:rPr>
        <w:t xml:space="preserve">The </w:t>
      </w:r>
      <w:r w:rsidR="00B849A4">
        <w:rPr>
          <w:rFonts w:ascii="Garamond" w:hAnsi="Garamond"/>
          <w:sz w:val="24"/>
          <w:szCs w:val="24"/>
        </w:rPr>
        <w:t>back of the shop</w:t>
      </w:r>
      <w:r w:rsidRPr="00253F36">
        <w:rPr>
          <w:rFonts w:ascii="Garamond" w:hAnsi="Garamond"/>
          <w:sz w:val="24"/>
          <w:szCs w:val="24"/>
        </w:rPr>
        <w:t xml:space="preserve"> was </w:t>
      </w:r>
      <w:r w:rsidR="007C6A5D" w:rsidRPr="00253F36">
        <w:rPr>
          <w:rFonts w:ascii="Garamond" w:hAnsi="Garamond"/>
          <w:sz w:val="24"/>
          <w:szCs w:val="24"/>
        </w:rPr>
        <w:t xml:space="preserve">much </w:t>
      </w:r>
      <w:r w:rsidR="00C4736D" w:rsidRPr="00253F36">
        <w:rPr>
          <w:rFonts w:ascii="Garamond" w:hAnsi="Garamond"/>
          <w:sz w:val="24"/>
          <w:szCs w:val="24"/>
        </w:rPr>
        <w:t>more chaotic</w:t>
      </w:r>
      <w:r w:rsidRPr="00253F36">
        <w:rPr>
          <w:rFonts w:ascii="Garamond" w:hAnsi="Garamond"/>
          <w:sz w:val="24"/>
          <w:szCs w:val="24"/>
        </w:rPr>
        <w:t xml:space="preserve"> than the front. </w:t>
      </w:r>
      <w:r w:rsidR="00FB20D6" w:rsidRPr="00253F36">
        <w:rPr>
          <w:rFonts w:ascii="Garamond" w:hAnsi="Garamond"/>
          <w:sz w:val="24"/>
          <w:szCs w:val="24"/>
        </w:rPr>
        <w:t xml:space="preserve">Papers and books </w:t>
      </w:r>
      <w:proofErr w:type="gramStart"/>
      <w:r w:rsidR="00F94AE1" w:rsidRPr="00253F36">
        <w:rPr>
          <w:rFonts w:ascii="Garamond" w:hAnsi="Garamond"/>
          <w:sz w:val="24"/>
          <w:szCs w:val="24"/>
        </w:rPr>
        <w:t>were strewn</w:t>
      </w:r>
      <w:proofErr w:type="gramEnd"/>
      <w:r w:rsidR="00F94AE1" w:rsidRPr="00253F36">
        <w:rPr>
          <w:rFonts w:ascii="Garamond" w:hAnsi="Garamond"/>
          <w:sz w:val="24"/>
          <w:szCs w:val="24"/>
        </w:rPr>
        <w:t xml:space="preserve"> across the floor without a care. </w:t>
      </w:r>
      <w:r w:rsidRPr="00253F36">
        <w:rPr>
          <w:rFonts w:ascii="Garamond" w:hAnsi="Garamond"/>
          <w:sz w:val="24"/>
          <w:szCs w:val="24"/>
        </w:rPr>
        <w:t xml:space="preserve">Boxes balanced haphazardly on top of each other, threatening to fall from any </w:t>
      </w:r>
      <w:r w:rsidR="00C4736D" w:rsidRPr="00253F36">
        <w:rPr>
          <w:rFonts w:ascii="Garamond" w:hAnsi="Garamond"/>
          <w:sz w:val="24"/>
          <w:szCs w:val="24"/>
        </w:rPr>
        <w:t>ill-fated</w:t>
      </w:r>
      <w:r w:rsidRPr="00253F36">
        <w:rPr>
          <w:rFonts w:ascii="Garamond" w:hAnsi="Garamond"/>
          <w:sz w:val="24"/>
          <w:szCs w:val="24"/>
        </w:rPr>
        <w:t xml:space="preserve"> breath.</w:t>
      </w:r>
      <w:r w:rsidR="00006432" w:rsidRPr="00253F36">
        <w:rPr>
          <w:rFonts w:ascii="Garamond" w:hAnsi="Garamond"/>
          <w:sz w:val="24"/>
          <w:szCs w:val="24"/>
        </w:rPr>
        <w:t xml:space="preserve"> </w:t>
      </w:r>
      <w:proofErr w:type="gramStart"/>
      <w:r w:rsidR="00825FA6">
        <w:rPr>
          <w:rFonts w:ascii="Garamond" w:hAnsi="Garamond"/>
          <w:sz w:val="24"/>
          <w:szCs w:val="24"/>
        </w:rPr>
        <w:t>A few</w:t>
      </w:r>
      <w:proofErr w:type="gramEnd"/>
      <w:r w:rsidR="00825FA6">
        <w:rPr>
          <w:rFonts w:ascii="Garamond" w:hAnsi="Garamond"/>
          <w:sz w:val="24"/>
          <w:szCs w:val="24"/>
        </w:rPr>
        <w:t xml:space="preserve"> broken jars lay in puddles of their own contents.</w:t>
      </w:r>
      <w:r w:rsidR="008E0BEC">
        <w:rPr>
          <w:rFonts w:ascii="Garamond" w:hAnsi="Garamond"/>
          <w:sz w:val="24"/>
          <w:szCs w:val="24"/>
        </w:rPr>
        <w:t xml:space="preserve"> </w:t>
      </w:r>
      <w:r w:rsidR="00F57C01" w:rsidRPr="00253F36">
        <w:rPr>
          <w:rFonts w:ascii="Garamond" w:hAnsi="Garamond"/>
          <w:sz w:val="24"/>
          <w:szCs w:val="24"/>
        </w:rPr>
        <w:t>W</w:t>
      </w:r>
      <w:r w:rsidR="008B046E" w:rsidRPr="00253F36">
        <w:rPr>
          <w:rFonts w:ascii="Garamond" w:hAnsi="Garamond"/>
          <w:sz w:val="24"/>
          <w:szCs w:val="24"/>
        </w:rPr>
        <w:t>oolen</w:t>
      </w:r>
      <w:r w:rsidR="00DD3375" w:rsidRPr="00253F36">
        <w:rPr>
          <w:rFonts w:ascii="Garamond" w:hAnsi="Garamond"/>
          <w:sz w:val="24"/>
          <w:szCs w:val="24"/>
        </w:rPr>
        <w:t xml:space="preserve"> c</w:t>
      </w:r>
      <w:r w:rsidR="0047629C" w:rsidRPr="00253F36">
        <w:rPr>
          <w:rFonts w:ascii="Garamond" w:hAnsi="Garamond"/>
          <w:sz w:val="24"/>
          <w:szCs w:val="24"/>
        </w:rPr>
        <w:t xml:space="preserve">lothing </w:t>
      </w:r>
      <w:r w:rsidR="00F57C01" w:rsidRPr="00253F36">
        <w:rPr>
          <w:rFonts w:ascii="Garamond" w:hAnsi="Garamond"/>
          <w:sz w:val="24"/>
          <w:szCs w:val="24"/>
        </w:rPr>
        <w:t xml:space="preserve">riddled with moth holes </w:t>
      </w:r>
      <w:r w:rsidR="0047629C" w:rsidRPr="00253F36">
        <w:rPr>
          <w:rFonts w:ascii="Garamond" w:hAnsi="Garamond"/>
          <w:sz w:val="24"/>
          <w:szCs w:val="24"/>
        </w:rPr>
        <w:t xml:space="preserve">and </w:t>
      </w:r>
      <w:proofErr w:type="gramStart"/>
      <w:r w:rsidR="0047629C" w:rsidRPr="00253F36">
        <w:rPr>
          <w:rFonts w:ascii="Garamond" w:hAnsi="Garamond"/>
          <w:sz w:val="24"/>
          <w:szCs w:val="24"/>
        </w:rPr>
        <w:t>many</w:t>
      </w:r>
      <w:proofErr w:type="gramEnd"/>
      <w:r w:rsidR="0047629C" w:rsidRPr="00253F36">
        <w:rPr>
          <w:rFonts w:ascii="Garamond" w:hAnsi="Garamond"/>
          <w:sz w:val="24"/>
          <w:szCs w:val="24"/>
        </w:rPr>
        <w:t xml:space="preserve"> unidentifiable</w:t>
      </w:r>
      <w:r w:rsidR="00006432" w:rsidRPr="00253F36">
        <w:rPr>
          <w:rFonts w:ascii="Garamond" w:hAnsi="Garamond"/>
          <w:sz w:val="24"/>
          <w:szCs w:val="24"/>
        </w:rPr>
        <w:t xml:space="preserve"> items piled up high in the room</w:t>
      </w:r>
      <w:r w:rsidR="001876D9">
        <w:rPr>
          <w:rFonts w:ascii="Garamond" w:hAnsi="Garamond"/>
          <w:sz w:val="24"/>
          <w:szCs w:val="24"/>
        </w:rPr>
        <w:t>’</w:t>
      </w:r>
      <w:r w:rsidR="00006432" w:rsidRPr="00253F36">
        <w:rPr>
          <w:rFonts w:ascii="Garamond" w:hAnsi="Garamond"/>
          <w:sz w:val="24"/>
          <w:szCs w:val="24"/>
        </w:rPr>
        <w:t>s many corners.</w:t>
      </w:r>
      <w:r w:rsidR="00997906">
        <w:rPr>
          <w:rFonts w:ascii="Garamond" w:hAnsi="Garamond"/>
          <w:sz w:val="24"/>
          <w:szCs w:val="24"/>
        </w:rPr>
        <w:t xml:space="preserve"> </w:t>
      </w:r>
      <w:proofErr w:type="spellStart"/>
      <w:r w:rsidR="00C04C90" w:rsidRPr="00253F36">
        <w:rPr>
          <w:rFonts w:ascii="Garamond" w:hAnsi="Garamond"/>
          <w:sz w:val="24"/>
          <w:szCs w:val="24"/>
        </w:rPr>
        <w:t>Jovick</w:t>
      </w:r>
      <w:proofErr w:type="spellEnd"/>
      <w:r w:rsidR="00C04C90" w:rsidRPr="00253F36">
        <w:rPr>
          <w:rFonts w:ascii="Garamond" w:hAnsi="Garamond"/>
          <w:sz w:val="24"/>
          <w:szCs w:val="24"/>
        </w:rPr>
        <w:t xml:space="preserve"> rummaged through crate after crate, cursing quietly to himself. </w:t>
      </w:r>
      <w:r w:rsidR="00D75A95" w:rsidRPr="00253F36">
        <w:rPr>
          <w:rFonts w:ascii="Garamond" w:hAnsi="Garamond"/>
          <w:sz w:val="24"/>
          <w:szCs w:val="24"/>
        </w:rPr>
        <w:t xml:space="preserve">They stood in silence, </w:t>
      </w:r>
      <w:proofErr w:type="gramStart"/>
      <w:r w:rsidR="00D75A95" w:rsidRPr="00253F36">
        <w:rPr>
          <w:rFonts w:ascii="Garamond" w:hAnsi="Garamond"/>
          <w:sz w:val="24"/>
          <w:szCs w:val="24"/>
        </w:rPr>
        <w:t>watching</w:t>
      </w:r>
      <w:proofErr w:type="gramEnd"/>
      <w:r w:rsidR="00D75A95" w:rsidRPr="00253F36">
        <w:rPr>
          <w:rFonts w:ascii="Garamond" w:hAnsi="Garamond"/>
          <w:sz w:val="24"/>
          <w:szCs w:val="24"/>
        </w:rPr>
        <w:t xml:space="preserve"> and waiting.</w:t>
      </w:r>
    </w:p>
    <w:p w14:paraId="544E7CDD" w14:textId="1D14E3DD" w:rsidR="008D3602" w:rsidRPr="00253F36" w:rsidRDefault="00D75A95" w:rsidP="009B3424">
      <w:pPr>
        <w:spacing w:line="480" w:lineRule="auto"/>
        <w:rPr>
          <w:rFonts w:ascii="Garamond" w:hAnsi="Garamond"/>
          <w:sz w:val="24"/>
          <w:szCs w:val="24"/>
        </w:rPr>
      </w:pPr>
      <w:r w:rsidRPr="00253F36">
        <w:rPr>
          <w:rFonts w:ascii="Garamond" w:hAnsi="Garamond"/>
          <w:sz w:val="24"/>
          <w:szCs w:val="24"/>
        </w:rPr>
        <w:tab/>
        <w:t xml:space="preserve">“Ah, here we are.” </w:t>
      </w:r>
      <w:proofErr w:type="spellStart"/>
      <w:r w:rsidRPr="00253F36">
        <w:rPr>
          <w:rFonts w:ascii="Garamond" w:hAnsi="Garamond"/>
          <w:sz w:val="24"/>
          <w:szCs w:val="24"/>
        </w:rPr>
        <w:t>Jovick</w:t>
      </w:r>
      <w:proofErr w:type="spellEnd"/>
      <w:r w:rsidRPr="00253F36">
        <w:rPr>
          <w:rFonts w:ascii="Garamond" w:hAnsi="Garamond"/>
          <w:sz w:val="24"/>
          <w:szCs w:val="24"/>
        </w:rPr>
        <w:t xml:space="preserve"> said as he lifted a small metal box. He placed</w:t>
      </w:r>
      <w:r w:rsidR="002F2FCE" w:rsidRPr="00253F36">
        <w:rPr>
          <w:rFonts w:ascii="Garamond" w:hAnsi="Garamond"/>
          <w:sz w:val="24"/>
          <w:szCs w:val="24"/>
        </w:rPr>
        <w:t xml:space="preserve"> it gently on the lid of another crate and opened it. Inside was a pile of thin, rectangular </w:t>
      </w:r>
      <w:r w:rsidR="00FB0997">
        <w:rPr>
          <w:rFonts w:ascii="Garamond" w:hAnsi="Garamond"/>
          <w:sz w:val="24"/>
          <w:szCs w:val="24"/>
        </w:rPr>
        <w:t>stone slabs</w:t>
      </w:r>
      <w:r w:rsidR="00FF546B" w:rsidRPr="00253F36">
        <w:rPr>
          <w:rFonts w:ascii="Garamond" w:hAnsi="Garamond"/>
          <w:sz w:val="24"/>
          <w:szCs w:val="24"/>
        </w:rPr>
        <w:t xml:space="preserve">, each with a string attached. He picked out five and handed them out </w:t>
      </w:r>
      <w:r w:rsidR="000737C6" w:rsidRPr="00253F36">
        <w:rPr>
          <w:rFonts w:ascii="Garamond" w:hAnsi="Garamond"/>
          <w:sz w:val="24"/>
          <w:szCs w:val="24"/>
        </w:rPr>
        <w:t xml:space="preserve">to each person, saving one for himself. </w:t>
      </w:r>
      <w:r w:rsidR="00925AC1" w:rsidRPr="00253F36">
        <w:rPr>
          <w:rFonts w:ascii="Garamond" w:hAnsi="Garamond"/>
          <w:sz w:val="24"/>
          <w:szCs w:val="24"/>
        </w:rPr>
        <w:t xml:space="preserve">On the front of each was a symbol that looked like </w:t>
      </w:r>
      <w:r w:rsidR="0099338B" w:rsidRPr="00253F36">
        <w:rPr>
          <w:rFonts w:ascii="Garamond" w:hAnsi="Garamond"/>
          <w:sz w:val="24"/>
          <w:szCs w:val="24"/>
        </w:rPr>
        <w:t>a</w:t>
      </w:r>
      <w:r w:rsidR="00925AC1" w:rsidRPr="00253F36">
        <w:rPr>
          <w:rFonts w:ascii="Garamond" w:hAnsi="Garamond"/>
          <w:sz w:val="24"/>
          <w:szCs w:val="24"/>
        </w:rPr>
        <w:t xml:space="preserve"> split circle </w:t>
      </w:r>
      <w:r w:rsidR="00503E7C" w:rsidRPr="00253F36">
        <w:rPr>
          <w:rFonts w:ascii="Garamond" w:hAnsi="Garamond"/>
          <w:sz w:val="24"/>
          <w:szCs w:val="24"/>
        </w:rPr>
        <w:t xml:space="preserve">contained </w:t>
      </w:r>
      <w:r w:rsidR="00925AC1" w:rsidRPr="00253F36">
        <w:rPr>
          <w:rFonts w:ascii="Garamond" w:hAnsi="Garamond"/>
          <w:sz w:val="24"/>
          <w:szCs w:val="24"/>
        </w:rPr>
        <w:t xml:space="preserve">inside of a larger </w:t>
      </w:r>
      <w:r w:rsidR="0099338B" w:rsidRPr="00253F36">
        <w:rPr>
          <w:rFonts w:ascii="Garamond" w:hAnsi="Garamond"/>
          <w:sz w:val="24"/>
          <w:szCs w:val="24"/>
        </w:rPr>
        <w:t>circle</w:t>
      </w:r>
      <w:r w:rsidR="00925AC1" w:rsidRPr="00253F36">
        <w:rPr>
          <w:rFonts w:ascii="Garamond" w:hAnsi="Garamond"/>
          <w:sz w:val="24"/>
          <w:szCs w:val="24"/>
        </w:rPr>
        <w:t xml:space="preserve">, intersected by a line. </w:t>
      </w:r>
    </w:p>
    <w:p w14:paraId="030F787B" w14:textId="2BFBD360" w:rsidR="00D75A95" w:rsidRPr="00253F36" w:rsidRDefault="008D3602" w:rsidP="009B3424">
      <w:pPr>
        <w:spacing w:line="480" w:lineRule="auto"/>
        <w:rPr>
          <w:rFonts w:ascii="Garamond" w:hAnsi="Garamond"/>
          <w:sz w:val="24"/>
          <w:szCs w:val="24"/>
        </w:rPr>
      </w:pPr>
      <w:r w:rsidRPr="00253F36">
        <w:rPr>
          <w:rFonts w:ascii="Garamond" w:hAnsi="Garamond"/>
          <w:sz w:val="24"/>
          <w:szCs w:val="24"/>
        </w:rPr>
        <w:tab/>
        <w:t xml:space="preserve">“Put it on like this.” </w:t>
      </w:r>
      <w:proofErr w:type="spellStart"/>
      <w:r w:rsidRPr="00253F36">
        <w:rPr>
          <w:rFonts w:ascii="Garamond" w:hAnsi="Garamond"/>
          <w:sz w:val="24"/>
          <w:szCs w:val="24"/>
        </w:rPr>
        <w:t>Jovick</w:t>
      </w:r>
      <w:proofErr w:type="spellEnd"/>
      <w:r w:rsidRPr="00253F36">
        <w:rPr>
          <w:rFonts w:ascii="Garamond" w:hAnsi="Garamond"/>
          <w:sz w:val="24"/>
          <w:szCs w:val="24"/>
        </w:rPr>
        <w:t xml:space="preserve"> said, placing the string around his neck. They all did the same.</w:t>
      </w:r>
      <w:r w:rsidR="00DB31AD" w:rsidRPr="00253F36">
        <w:rPr>
          <w:rFonts w:ascii="Garamond" w:hAnsi="Garamond"/>
          <w:sz w:val="24"/>
          <w:szCs w:val="24"/>
        </w:rPr>
        <w:t xml:space="preserve"> </w:t>
      </w:r>
      <w:r w:rsidR="00A0576C" w:rsidRPr="00253F36">
        <w:rPr>
          <w:rFonts w:ascii="Garamond" w:hAnsi="Garamond"/>
          <w:sz w:val="24"/>
          <w:szCs w:val="24"/>
        </w:rPr>
        <w:t>Satisfied, h</w:t>
      </w:r>
      <w:r w:rsidR="00DB31AD" w:rsidRPr="00253F36">
        <w:rPr>
          <w:rFonts w:ascii="Garamond" w:hAnsi="Garamond"/>
          <w:sz w:val="24"/>
          <w:szCs w:val="24"/>
        </w:rPr>
        <w:t xml:space="preserve">e nodded, then exited through </w:t>
      </w:r>
      <w:r w:rsidR="007A1732" w:rsidRPr="00253F36">
        <w:rPr>
          <w:rFonts w:ascii="Garamond" w:hAnsi="Garamond"/>
          <w:sz w:val="24"/>
          <w:szCs w:val="24"/>
        </w:rPr>
        <w:t>the</w:t>
      </w:r>
      <w:r w:rsidR="00DB31AD" w:rsidRPr="00253F36">
        <w:rPr>
          <w:rFonts w:ascii="Garamond" w:hAnsi="Garamond"/>
          <w:sz w:val="24"/>
          <w:szCs w:val="24"/>
        </w:rPr>
        <w:t xml:space="preserve"> back door. </w:t>
      </w:r>
    </w:p>
    <w:p w14:paraId="4F9F36E3" w14:textId="63ADC81C" w:rsidR="000513D1" w:rsidRPr="00253F36" w:rsidRDefault="000513D1" w:rsidP="009B3424">
      <w:pPr>
        <w:spacing w:line="480" w:lineRule="auto"/>
        <w:rPr>
          <w:rFonts w:ascii="Garamond" w:hAnsi="Garamond"/>
          <w:sz w:val="24"/>
          <w:szCs w:val="24"/>
        </w:rPr>
      </w:pPr>
      <w:r w:rsidRPr="00253F36">
        <w:rPr>
          <w:rFonts w:ascii="Garamond" w:hAnsi="Garamond"/>
          <w:sz w:val="24"/>
          <w:szCs w:val="24"/>
        </w:rPr>
        <w:tab/>
        <w:t>“What are they?”</w:t>
      </w:r>
      <w:r w:rsidR="001E13B2" w:rsidRPr="00253F36">
        <w:rPr>
          <w:rFonts w:ascii="Garamond" w:hAnsi="Garamond"/>
          <w:sz w:val="24"/>
          <w:szCs w:val="24"/>
        </w:rPr>
        <w:t xml:space="preserve"> </w:t>
      </w:r>
      <w:proofErr w:type="spellStart"/>
      <w:r w:rsidR="001E13B2" w:rsidRPr="00253F36">
        <w:rPr>
          <w:rFonts w:ascii="Garamond" w:hAnsi="Garamond"/>
          <w:sz w:val="24"/>
          <w:szCs w:val="24"/>
        </w:rPr>
        <w:t>Kursa</w:t>
      </w:r>
      <w:proofErr w:type="spellEnd"/>
      <w:r w:rsidR="001E13B2" w:rsidRPr="00253F36">
        <w:rPr>
          <w:rFonts w:ascii="Garamond" w:hAnsi="Garamond"/>
          <w:sz w:val="24"/>
          <w:szCs w:val="24"/>
        </w:rPr>
        <w:t xml:space="preserve"> asked, </w:t>
      </w:r>
      <w:r w:rsidR="003C179C" w:rsidRPr="00253F36">
        <w:rPr>
          <w:rFonts w:ascii="Garamond" w:hAnsi="Garamond"/>
          <w:sz w:val="24"/>
          <w:szCs w:val="24"/>
        </w:rPr>
        <w:t xml:space="preserve">staying close behind Raz as he </w:t>
      </w:r>
      <w:r w:rsidR="00E30D8A">
        <w:rPr>
          <w:rFonts w:ascii="Garamond" w:hAnsi="Garamond"/>
          <w:sz w:val="24"/>
          <w:szCs w:val="24"/>
        </w:rPr>
        <w:t>followed</w:t>
      </w:r>
      <w:r w:rsidR="00E30D8A" w:rsidRPr="00253F36">
        <w:rPr>
          <w:rFonts w:ascii="Garamond" w:hAnsi="Garamond"/>
          <w:sz w:val="24"/>
          <w:szCs w:val="24"/>
        </w:rPr>
        <w:t xml:space="preserve"> </w:t>
      </w:r>
      <w:r w:rsidR="003C179C" w:rsidRPr="00253F36">
        <w:rPr>
          <w:rFonts w:ascii="Garamond" w:hAnsi="Garamond"/>
          <w:sz w:val="24"/>
          <w:szCs w:val="24"/>
        </w:rPr>
        <w:t xml:space="preserve">close behind </w:t>
      </w:r>
      <w:proofErr w:type="spellStart"/>
      <w:r w:rsidR="003C179C" w:rsidRPr="00253F36">
        <w:rPr>
          <w:rFonts w:ascii="Garamond" w:hAnsi="Garamond"/>
          <w:sz w:val="24"/>
          <w:szCs w:val="24"/>
        </w:rPr>
        <w:t>Jovick</w:t>
      </w:r>
      <w:proofErr w:type="spellEnd"/>
      <w:r w:rsidR="003C179C" w:rsidRPr="00253F36">
        <w:rPr>
          <w:rFonts w:ascii="Garamond" w:hAnsi="Garamond"/>
          <w:sz w:val="24"/>
          <w:szCs w:val="24"/>
        </w:rPr>
        <w:t>.</w:t>
      </w:r>
    </w:p>
    <w:p w14:paraId="66BD5FC9" w14:textId="5F5307EC" w:rsidR="00583FF8" w:rsidRPr="00253F36" w:rsidRDefault="00583FF8" w:rsidP="009B3424">
      <w:pPr>
        <w:spacing w:line="480" w:lineRule="auto"/>
        <w:rPr>
          <w:rFonts w:ascii="Garamond" w:hAnsi="Garamond"/>
          <w:sz w:val="24"/>
          <w:szCs w:val="24"/>
        </w:rPr>
      </w:pPr>
      <w:r w:rsidRPr="00253F36">
        <w:rPr>
          <w:rFonts w:ascii="Garamond" w:hAnsi="Garamond"/>
          <w:sz w:val="24"/>
          <w:szCs w:val="24"/>
        </w:rPr>
        <w:tab/>
        <w:t>“</w:t>
      </w:r>
      <w:proofErr w:type="gramStart"/>
      <w:r w:rsidR="001830D8" w:rsidRPr="00253F36">
        <w:rPr>
          <w:rFonts w:ascii="Garamond" w:hAnsi="Garamond"/>
          <w:sz w:val="24"/>
          <w:szCs w:val="24"/>
        </w:rPr>
        <w:t>They’re</w:t>
      </w:r>
      <w:proofErr w:type="gramEnd"/>
      <w:r w:rsidR="001830D8" w:rsidRPr="00253F36">
        <w:rPr>
          <w:rFonts w:ascii="Garamond" w:hAnsi="Garamond"/>
          <w:sz w:val="24"/>
          <w:szCs w:val="24"/>
        </w:rPr>
        <w:t xml:space="preserve"> to protect us. </w:t>
      </w:r>
      <w:r w:rsidRPr="00253F36">
        <w:rPr>
          <w:rFonts w:ascii="Garamond" w:hAnsi="Garamond"/>
          <w:sz w:val="24"/>
          <w:szCs w:val="24"/>
        </w:rPr>
        <w:t xml:space="preserve">The place </w:t>
      </w:r>
      <w:proofErr w:type="gramStart"/>
      <w:r w:rsidRPr="00253F36">
        <w:rPr>
          <w:rFonts w:ascii="Garamond" w:hAnsi="Garamond"/>
          <w:sz w:val="24"/>
          <w:szCs w:val="24"/>
        </w:rPr>
        <w:t>we’re</w:t>
      </w:r>
      <w:proofErr w:type="gramEnd"/>
      <w:r w:rsidRPr="00253F36">
        <w:rPr>
          <w:rFonts w:ascii="Garamond" w:hAnsi="Garamond"/>
          <w:sz w:val="24"/>
          <w:szCs w:val="24"/>
        </w:rPr>
        <w:t xml:space="preserve"> </w:t>
      </w:r>
      <w:r w:rsidR="00436861" w:rsidRPr="00253F36">
        <w:rPr>
          <w:rFonts w:ascii="Garamond" w:hAnsi="Garamond"/>
          <w:sz w:val="24"/>
          <w:szCs w:val="24"/>
        </w:rPr>
        <w:t>heading</w:t>
      </w:r>
      <w:r w:rsidRPr="00253F36">
        <w:rPr>
          <w:rFonts w:ascii="Garamond" w:hAnsi="Garamond"/>
          <w:sz w:val="24"/>
          <w:szCs w:val="24"/>
        </w:rPr>
        <w:t xml:space="preserve"> is dangerous</w:t>
      </w:r>
      <w:r w:rsidR="00352092">
        <w:rPr>
          <w:rFonts w:ascii="Garamond" w:hAnsi="Garamond"/>
          <w:sz w:val="24"/>
          <w:szCs w:val="24"/>
        </w:rPr>
        <w:t>, so</w:t>
      </w:r>
      <w:r w:rsidR="00436861" w:rsidRPr="00253F36">
        <w:rPr>
          <w:rFonts w:ascii="Garamond" w:hAnsi="Garamond"/>
          <w:sz w:val="24"/>
          <w:szCs w:val="24"/>
        </w:rPr>
        <w:t xml:space="preserve"> </w:t>
      </w:r>
      <w:r w:rsidR="00E9720B" w:rsidRPr="00253F36">
        <w:rPr>
          <w:rFonts w:ascii="Garamond" w:hAnsi="Garamond"/>
          <w:sz w:val="24"/>
          <w:szCs w:val="24"/>
        </w:rPr>
        <w:t>I’m sure you’ve heard of it</w:t>
      </w:r>
      <w:r w:rsidR="003C33F6" w:rsidRPr="00253F36">
        <w:rPr>
          <w:rFonts w:ascii="Garamond" w:hAnsi="Garamond"/>
          <w:sz w:val="24"/>
          <w:szCs w:val="24"/>
        </w:rPr>
        <w:t>.</w:t>
      </w:r>
      <w:r w:rsidR="00F65C0F" w:rsidRPr="00253F36">
        <w:rPr>
          <w:rFonts w:ascii="Garamond" w:hAnsi="Garamond"/>
          <w:sz w:val="24"/>
          <w:szCs w:val="24"/>
        </w:rPr>
        <w:t xml:space="preserve">” </w:t>
      </w:r>
      <w:proofErr w:type="spellStart"/>
      <w:r w:rsidR="001830D8" w:rsidRPr="00253F36">
        <w:rPr>
          <w:rFonts w:ascii="Garamond" w:hAnsi="Garamond"/>
          <w:sz w:val="24"/>
          <w:szCs w:val="24"/>
        </w:rPr>
        <w:t>Jovick</w:t>
      </w:r>
      <w:proofErr w:type="spellEnd"/>
      <w:r w:rsidR="001830D8" w:rsidRPr="00253F36">
        <w:rPr>
          <w:rFonts w:ascii="Garamond" w:hAnsi="Garamond"/>
          <w:sz w:val="24"/>
          <w:szCs w:val="24"/>
        </w:rPr>
        <w:t xml:space="preserve"> said</w:t>
      </w:r>
      <w:r w:rsidR="00CD551D" w:rsidRPr="00253F36">
        <w:rPr>
          <w:rFonts w:ascii="Garamond" w:hAnsi="Garamond"/>
          <w:sz w:val="24"/>
          <w:szCs w:val="24"/>
        </w:rPr>
        <w:t xml:space="preserve"> as he walked to a small stable with a single horse inside</w:t>
      </w:r>
      <w:r w:rsidR="001830D8" w:rsidRPr="00253F36">
        <w:rPr>
          <w:rFonts w:ascii="Garamond" w:hAnsi="Garamond"/>
          <w:sz w:val="24"/>
          <w:szCs w:val="24"/>
        </w:rPr>
        <w:t xml:space="preserve">. </w:t>
      </w:r>
      <w:r w:rsidR="00F65C0F" w:rsidRPr="00253F36">
        <w:rPr>
          <w:rFonts w:ascii="Garamond" w:hAnsi="Garamond"/>
          <w:sz w:val="24"/>
          <w:szCs w:val="24"/>
        </w:rPr>
        <w:t xml:space="preserve">“The </w:t>
      </w:r>
      <w:r w:rsidR="00890470">
        <w:rPr>
          <w:rFonts w:ascii="Garamond" w:hAnsi="Garamond"/>
          <w:sz w:val="24"/>
          <w:szCs w:val="24"/>
        </w:rPr>
        <w:t>F</w:t>
      </w:r>
      <w:r w:rsidR="00F65C0F" w:rsidRPr="00253F36">
        <w:rPr>
          <w:rFonts w:ascii="Garamond" w:hAnsi="Garamond"/>
          <w:sz w:val="24"/>
          <w:szCs w:val="24"/>
        </w:rPr>
        <w:t xml:space="preserve">orest of </w:t>
      </w:r>
      <w:r w:rsidR="00890470">
        <w:rPr>
          <w:rFonts w:ascii="Garamond" w:hAnsi="Garamond"/>
          <w:sz w:val="24"/>
          <w:szCs w:val="24"/>
        </w:rPr>
        <w:t>D</w:t>
      </w:r>
      <w:r w:rsidR="00F65C0F" w:rsidRPr="00253F36">
        <w:rPr>
          <w:rFonts w:ascii="Garamond" w:hAnsi="Garamond"/>
          <w:sz w:val="24"/>
          <w:szCs w:val="24"/>
        </w:rPr>
        <w:t>ecay.”</w:t>
      </w:r>
    </w:p>
    <w:p w14:paraId="6A68D681" w14:textId="0AF5E26E" w:rsidR="00F1295E" w:rsidRPr="00253F36" w:rsidRDefault="00F1295E" w:rsidP="009B3424">
      <w:pPr>
        <w:spacing w:line="480" w:lineRule="auto"/>
        <w:rPr>
          <w:rFonts w:ascii="Garamond" w:hAnsi="Garamond"/>
          <w:sz w:val="24"/>
          <w:szCs w:val="24"/>
        </w:rPr>
      </w:pPr>
      <w:r w:rsidRPr="00253F36">
        <w:rPr>
          <w:rFonts w:ascii="Garamond" w:hAnsi="Garamond"/>
          <w:sz w:val="24"/>
          <w:szCs w:val="24"/>
        </w:rPr>
        <w:tab/>
        <w:t>“</w:t>
      </w:r>
      <w:r w:rsidR="006E322D" w:rsidRPr="00253F36">
        <w:rPr>
          <w:rFonts w:ascii="Garamond" w:hAnsi="Garamond"/>
          <w:sz w:val="24"/>
          <w:szCs w:val="24"/>
        </w:rPr>
        <w:t>What?</w:t>
      </w:r>
      <w:r w:rsidR="00C17612">
        <w:rPr>
          <w:rFonts w:ascii="Garamond" w:hAnsi="Garamond"/>
          <w:sz w:val="24"/>
          <w:szCs w:val="24"/>
        </w:rPr>
        <w:t>”</w:t>
      </w:r>
      <w:r w:rsidR="00C17612" w:rsidRPr="00253F36">
        <w:rPr>
          <w:rFonts w:ascii="Garamond" w:hAnsi="Garamond"/>
          <w:sz w:val="24"/>
          <w:szCs w:val="24"/>
        </w:rPr>
        <w:t xml:space="preserve"> Markus said, aghast.</w:t>
      </w:r>
      <w:r w:rsidR="00C17612">
        <w:rPr>
          <w:rFonts w:ascii="Garamond" w:hAnsi="Garamond"/>
          <w:sz w:val="24"/>
          <w:szCs w:val="24"/>
        </w:rPr>
        <w:t xml:space="preserve"> “</w:t>
      </w:r>
      <w:r w:rsidR="00734B44" w:rsidRPr="00253F36">
        <w:rPr>
          <w:rFonts w:ascii="Garamond" w:hAnsi="Garamond"/>
          <w:sz w:val="24"/>
          <w:szCs w:val="24"/>
        </w:rPr>
        <w:t xml:space="preserve">Why </w:t>
      </w:r>
      <w:r w:rsidRPr="00253F36">
        <w:rPr>
          <w:rFonts w:ascii="Garamond" w:hAnsi="Garamond"/>
          <w:sz w:val="24"/>
          <w:szCs w:val="24"/>
        </w:rPr>
        <w:t>would we</w:t>
      </w:r>
      <w:r w:rsidR="00E33E89" w:rsidRPr="00253F36">
        <w:rPr>
          <w:rFonts w:ascii="Garamond" w:hAnsi="Garamond"/>
          <w:sz w:val="24"/>
          <w:szCs w:val="24"/>
        </w:rPr>
        <w:t xml:space="preserve"> go </w:t>
      </w:r>
      <w:r w:rsidR="00A573DC">
        <w:rPr>
          <w:rFonts w:ascii="Garamond" w:hAnsi="Garamond"/>
          <w:sz w:val="24"/>
          <w:szCs w:val="24"/>
        </w:rPr>
        <w:t>there</w:t>
      </w:r>
      <w:r w:rsidR="007E0FB3" w:rsidRPr="00253F36">
        <w:rPr>
          <w:rFonts w:ascii="Garamond" w:hAnsi="Garamond"/>
          <w:sz w:val="24"/>
          <w:szCs w:val="24"/>
        </w:rPr>
        <w:t>?</w:t>
      </w:r>
      <w:r w:rsidR="000F7252">
        <w:rPr>
          <w:rFonts w:ascii="Garamond" w:hAnsi="Garamond"/>
          <w:sz w:val="24"/>
          <w:szCs w:val="24"/>
        </w:rPr>
        <w:t xml:space="preserve"> </w:t>
      </w:r>
      <w:proofErr w:type="gramStart"/>
      <w:r w:rsidR="000F7252">
        <w:rPr>
          <w:rFonts w:ascii="Garamond" w:hAnsi="Garamond"/>
          <w:sz w:val="24"/>
          <w:szCs w:val="24"/>
        </w:rPr>
        <w:t>We’ll</w:t>
      </w:r>
      <w:proofErr w:type="gramEnd"/>
      <w:r w:rsidR="000F7252">
        <w:rPr>
          <w:rFonts w:ascii="Garamond" w:hAnsi="Garamond"/>
          <w:sz w:val="24"/>
          <w:szCs w:val="24"/>
        </w:rPr>
        <w:t xml:space="preserve"> just </w:t>
      </w:r>
      <w:r w:rsidR="00A573DC">
        <w:rPr>
          <w:rFonts w:ascii="Garamond" w:hAnsi="Garamond"/>
          <w:sz w:val="24"/>
          <w:szCs w:val="24"/>
        </w:rPr>
        <w:t>vanish</w:t>
      </w:r>
      <w:r w:rsidR="000F7252">
        <w:rPr>
          <w:rFonts w:ascii="Garamond" w:hAnsi="Garamond"/>
          <w:sz w:val="24"/>
          <w:szCs w:val="24"/>
        </w:rPr>
        <w:t xml:space="preserve"> like everyone else who goes in </w:t>
      </w:r>
      <w:r w:rsidR="00A573DC">
        <w:rPr>
          <w:rFonts w:ascii="Garamond" w:hAnsi="Garamond"/>
          <w:sz w:val="24"/>
          <w:szCs w:val="24"/>
        </w:rPr>
        <w:t>the forest</w:t>
      </w:r>
      <w:r w:rsidR="000F7252">
        <w:rPr>
          <w:rFonts w:ascii="Garamond" w:hAnsi="Garamond"/>
          <w:sz w:val="24"/>
          <w:szCs w:val="24"/>
        </w:rPr>
        <w:t>.</w:t>
      </w:r>
      <w:r w:rsidRPr="00253F36">
        <w:rPr>
          <w:rFonts w:ascii="Garamond" w:hAnsi="Garamond"/>
          <w:sz w:val="24"/>
          <w:szCs w:val="24"/>
        </w:rPr>
        <w:t>”</w:t>
      </w:r>
      <w:r w:rsidR="007E0FB3" w:rsidRPr="00253F36">
        <w:rPr>
          <w:rFonts w:ascii="Garamond" w:hAnsi="Garamond"/>
          <w:sz w:val="24"/>
          <w:szCs w:val="24"/>
        </w:rPr>
        <w:t xml:space="preserve"> </w:t>
      </w:r>
      <w:proofErr w:type="spellStart"/>
      <w:r w:rsidR="00935BA2" w:rsidRPr="00253F36">
        <w:rPr>
          <w:rFonts w:ascii="Garamond" w:hAnsi="Garamond"/>
          <w:sz w:val="24"/>
          <w:szCs w:val="24"/>
        </w:rPr>
        <w:t>Jovick</w:t>
      </w:r>
      <w:proofErr w:type="spellEnd"/>
      <w:r w:rsidR="00935BA2" w:rsidRPr="00253F36">
        <w:rPr>
          <w:rFonts w:ascii="Garamond" w:hAnsi="Garamond"/>
          <w:sz w:val="24"/>
          <w:szCs w:val="24"/>
        </w:rPr>
        <w:t xml:space="preserve"> opened the gate and led his horse out by the reins. </w:t>
      </w:r>
    </w:p>
    <w:p w14:paraId="5831057C" w14:textId="2FBEED11" w:rsidR="00D85210" w:rsidRPr="00253F36" w:rsidRDefault="00D85210" w:rsidP="009B3424">
      <w:pPr>
        <w:spacing w:line="480" w:lineRule="auto"/>
        <w:rPr>
          <w:rFonts w:ascii="Garamond" w:hAnsi="Garamond"/>
          <w:sz w:val="24"/>
          <w:szCs w:val="24"/>
        </w:rPr>
      </w:pPr>
      <w:r w:rsidRPr="00253F36">
        <w:rPr>
          <w:rFonts w:ascii="Garamond" w:hAnsi="Garamond"/>
          <w:sz w:val="24"/>
          <w:szCs w:val="24"/>
        </w:rPr>
        <w:tab/>
        <w:t>“</w:t>
      </w:r>
      <w:r w:rsidR="0017329D" w:rsidRPr="00253F36">
        <w:rPr>
          <w:rFonts w:ascii="Garamond" w:hAnsi="Garamond"/>
          <w:sz w:val="24"/>
          <w:szCs w:val="24"/>
        </w:rPr>
        <w:t xml:space="preserve">Because </w:t>
      </w:r>
      <w:proofErr w:type="gramStart"/>
      <w:r w:rsidR="0017329D" w:rsidRPr="00253F36">
        <w:rPr>
          <w:rFonts w:ascii="Garamond" w:hAnsi="Garamond"/>
          <w:sz w:val="24"/>
          <w:szCs w:val="24"/>
        </w:rPr>
        <w:t>that’s</w:t>
      </w:r>
      <w:proofErr w:type="gramEnd"/>
      <w:r w:rsidR="0017329D" w:rsidRPr="00253F36">
        <w:rPr>
          <w:rFonts w:ascii="Garamond" w:hAnsi="Garamond"/>
          <w:sz w:val="24"/>
          <w:szCs w:val="24"/>
        </w:rPr>
        <w:t xml:space="preserve"> where the truth i</w:t>
      </w:r>
      <w:r w:rsidR="006D253D" w:rsidRPr="00253F36">
        <w:rPr>
          <w:rFonts w:ascii="Garamond" w:hAnsi="Garamond"/>
          <w:sz w:val="24"/>
          <w:szCs w:val="24"/>
        </w:rPr>
        <w:t>s</w:t>
      </w:r>
      <w:r w:rsidR="0017329D" w:rsidRPr="00253F36">
        <w:rPr>
          <w:rFonts w:ascii="Garamond" w:hAnsi="Garamond"/>
          <w:sz w:val="24"/>
          <w:szCs w:val="24"/>
        </w:rPr>
        <w:t xml:space="preserve">. </w:t>
      </w:r>
      <w:proofErr w:type="gramStart"/>
      <w:r w:rsidRPr="00253F36">
        <w:rPr>
          <w:rFonts w:ascii="Garamond" w:hAnsi="Garamond"/>
          <w:sz w:val="24"/>
          <w:szCs w:val="24"/>
        </w:rPr>
        <w:t>Don’t</w:t>
      </w:r>
      <w:proofErr w:type="gramEnd"/>
      <w:r w:rsidRPr="00253F36">
        <w:rPr>
          <w:rFonts w:ascii="Garamond" w:hAnsi="Garamond"/>
          <w:sz w:val="24"/>
          <w:szCs w:val="24"/>
        </w:rPr>
        <w:t xml:space="preserve"> worry, we will be safe</w:t>
      </w:r>
      <w:r w:rsidR="002226ED" w:rsidRPr="00253F36">
        <w:rPr>
          <w:rFonts w:ascii="Garamond" w:hAnsi="Garamond"/>
          <w:sz w:val="24"/>
          <w:szCs w:val="24"/>
        </w:rPr>
        <w:t>. The</w:t>
      </w:r>
      <w:r w:rsidR="00AC25F7" w:rsidRPr="00253F36">
        <w:rPr>
          <w:rFonts w:ascii="Garamond" w:hAnsi="Garamond"/>
          <w:sz w:val="24"/>
          <w:szCs w:val="24"/>
        </w:rPr>
        <w:t>se</w:t>
      </w:r>
      <w:r w:rsidR="002226ED" w:rsidRPr="00253F36">
        <w:rPr>
          <w:rFonts w:ascii="Garamond" w:hAnsi="Garamond"/>
          <w:sz w:val="24"/>
          <w:szCs w:val="24"/>
        </w:rPr>
        <w:t xml:space="preserve"> runes will keep us from </w:t>
      </w:r>
      <w:proofErr w:type="gramStart"/>
      <w:r w:rsidR="002226ED" w:rsidRPr="00253F36">
        <w:rPr>
          <w:rFonts w:ascii="Garamond" w:hAnsi="Garamond"/>
          <w:sz w:val="24"/>
          <w:szCs w:val="24"/>
        </w:rPr>
        <w:t>being attacked</w:t>
      </w:r>
      <w:proofErr w:type="gramEnd"/>
      <w:r w:rsidR="002226ED" w:rsidRPr="00253F36">
        <w:rPr>
          <w:rFonts w:ascii="Garamond" w:hAnsi="Garamond"/>
          <w:sz w:val="24"/>
          <w:szCs w:val="24"/>
        </w:rPr>
        <w:t xml:space="preserve"> by the dangers that dwell within.</w:t>
      </w:r>
      <w:r w:rsidRPr="00253F36">
        <w:rPr>
          <w:rFonts w:ascii="Garamond" w:hAnsi="Garamond"/>
          <w:sz w:val="24"/>
          <w:szCs w:val="24"/>
        </w:rPr>
        <w:t>”</w:t>
      </w:r>
      <w:r w:rsidR="00993768" w:rsidRPr="00253F36">
        <w:rPr>
          <w:rFonts w:ascii="Garamond" w:hAnsi="Garamond"/>
          <w:sz w:val="24"/>
          <w:szCs w:val="24"/>
        </w:rPr>
        <w:t xml:space="preserve"> </w:t>
      </w:r>
      <w:proofErr w:type="spellStart"/>
      <w:r w:rsidR="00993768" w:rsidRPr="00253F36">
        <w:rPr>
          <w:rFonts w:ascii="Garamond" w:hAnsi="Garamond"/>
          <w:sz w:val="24"/>
          <w:szCs w:val="24"/>
        </w:rPr>
        <w:t>Jovick</w:t>
      </w:r>
      <w:proofErr w:type="spellEnd"/>
      <w:r w:rsidR="00993768" w:rsidRPr="00253F36">
        <w:rPr>
          <w:rFonts w:ascii="Garamond" w:hAnsi="Garamond"/>
          <w:sz w:val="24"/>
          <w:szCs w:val="24"/>
        </w:rPr>
        <w:t xml:space="preserve"> said, patting the rune hanging on his chest. “Just be sure </w:t>
      </w:r>
      <w:proofErr w:type="gramStart"/>
      <w:r w:rsidR="00993768" w:rsidRPr="00253F36">
        <w:rPr>
          <w:rFonts w:ascii="Garamond" w:hAnsi="Garamond"/>
          <w:sz w:val="24"/>
          <w:szCs w:val="24"/>
        </w:rPr>
        <w:t>they’re</w:t>
      </w:r>
      <w:proofErr w:type="gramEnd"/>
      <w:r w:rsidR="00993768" w:rsidRPr="00253F36">
        <w:rPr>
          <w:rFonts w:ascii="Garamond" w:hAnsi="Garamond"/>
          <w:sz w:val="24"/>
          <w:szCs w:val="24"/>
        </w:rPr>
        <w:t xml:space="preserve"> </w:t>
      </w:r>
      <w:r w:rsidR="00883172" w:rsidRPr="00253F36">
        <w:rPr>
          <w:rFonts w:ascii="Garamond" w:hAnsi="Garamond"/>
          <w:sz w:val="24"/>
          <w:szCs w:val="24"/>
        </w:rPr>
        <w:t xml:space="preserve">clearly visible on your front. That </w:t>
      </w:r>
      <w:proofErr w:type="gramStart"/>
      <w:r w:rsidR="00883172" w:rsidRPr="00253F36">
        <w:rPr>
          <w:rFonts w:ascii="Garamond" w:hAnsi="Garamond"/>
          <w:sz w:val="24"/>
          <w:szCs w:val="24"/>
        </w:rPr>
        <w:t>much</w:t>
      </w:r>
      <w:proofErr w:type="gramEnd"/>
      <w:r w:rsidR="00883172" w:rsidRPr="00253F36">
        <w:rPr>
          <w:rFonts w:ascii="Garamond" w:hAnsi="Garamond"/>
          <w:sz w:val="24"/>
          <w:szCs w:val="24"/>
        </w:rPr>
        <w:t xml:space="preserve"> is vital.</w:t>
      </w:r>
      <w:r w:rsidR="00993768" w:rsidRPr="00253F36">
        <w:rPr>
          <w:rFonts w:ascii="Garamond" w:hAnsi="Garamond"/>
          <w:sz w:val="24"/>
          <w:szCs w:val="24"/>
        </w:rPr>
        <w:t>”</w:t>
      </w:r>
      <w:r w:rsidR="00DC3C8D" w:rsidRPr="00253F36">
        <w:rPr>
          <w:rFonts w:ascii="Garamond" w:hAnsi="Garamond"/>
          <w:sz w:val="24"/>
          <w:szCs w:val="24"/>
        </w:rPr>
        <w:t xml:space="preserve"> He </w:t>
      </w:r>
      <w:r w:rsidR="001543D9" w:rsidRPr="00253F36">
        <w:rPr>
          <w:rFonts w:ascii="Garamond" w:hAnsi="Garamond"/>
          <w:sz w:val="24"/>
          <w:szCs w:val="24"/>
        </w:rPr>
        <w:t xml:space="preserve">grabbed onto the saddle and hoisted himself up </w:t>
      </w:r>
      <w:r w:rsidR="00BB165B">
        <w:rPr>
          <w:rFonts w:ascii="Garamond" w:hAnsi="Garamond"/>
          <w:sz w:val="24"/>
          <w:szCs w:val="24"/>
        </w:rPr>
        <w:t>on</w:t>
      </w:r>
      <w:r w:rsidR="001543D9" w:rsidRPr="00253F36">
        <w:rPr>
          <w:rFonts w:ascii="Garamond" w:hAnsi="Garamond"/>
          <w:sz w:val="24"/>
          <w:szCs w:val="24"/>
        </w:rPr>
        <w:t xml:space="preserve"> his horse. </w:t>
      </w:r>
      <w:r w:rsidR="008A6C5F" w:rsidRPr="00253F36">
        <w:rPr>
          <w:rFonts w:ascii="Garamond" w:hAnsi="Garamond"/>
          <w:sz w:val="24"/>
          <w:szCs w:val="24"/>
        </w:rPr>
        <w:t>“Do you have all that you need?”</w:t>
      </w:r>
    </w:p>
    <w:p w14:paraId="39FDAC0D" w14:textId="6CB3074E" w:rsidR="00AC40BE" w:rsidRPr="00253F36" w:rsidRDefault="00AC40BE" w:rsidP="00D36D4A">
      <w:pPr>
        <w:spacing w:line="480" w:lineRule="auto"/>
        <w:ind w:firstLine="720"/>
        <w:rPr>
          <w:rFonts w:ascii="Garamond" w:hAnsi="Garamond"/>
          <w:sz w:val="24"/>
          <w:szCs w:val="24"/>
        </w:rPr>
      </w:pPr>
      <w:r w:rsidRPr="00253F36">
        <w:rPr>
          <w:rFonts w:ascii="Garamond" w:hAnsi="Garamond"/>
          <w:sz w:val="24"/>
          <w:szCs w:val="24"/>
        </w:rPr>
        <w:t xml:space="preserve">Markus </w:t>
      </w:r>
      <w:r w:rsidR="00B44EE6" w:rsidRPr="00253F36">
        <w:rPr>
          <w:rFonts w:ascii="Garamond" w:hAnsi="Garamond"/>
          <w:sz w:val="24"/>
          <w:szCs w:val="24"/>
        </w:rPr>
        <w:t>glanced</w:t>
      </w:r>
      <w:r w:rsidR="00F95C49" w:rsidRPr="00253F36">
        <w:rPr>
          <w:rFonts w:ascii="Garamond" w:hAnsi="Garamond"/>
          <w:sz w:val="24"/>
          <w:szCs w:val="24"/>
        </w:rPr>
        <w:t xml:space="preserve"> towards their horse and cart </w:t>
      </w:r>
      <w:r w:rsidR="00B44EE6" w:rsidRPr="00253F36">
        <w:rPr>
          <w:rFonts w:ascii="Garamond" w:hAnsi="Garamond"/>
          <w:sz w:val="24"/>
          <w:szCs w:val="24"/>
        </w:rPr>
        <w:t xml:space="preserve">hitched near the front end of the shop, </w:t>
      </w:r>
      <w:proofErr w:type="gramStart"/>
      <w:r w:rsidR="002B4464" w:rsidRPr="00253F36">
        <w:rPr>
          <w:rFonts w:ascii="Garamond" w:hAnsi="Garamond"/>
          <w:sz w:val="24"/>
          <w:szCs w:val="24"/>
        </w:rPr>
        <w:t>shrugged</w:t>
      </w:r>
      <w:proofErr w:type="gramEnd"/>
      <w:r w:rsidR="002B4464" w:rsidRPr="00253F36">
        <w:rPr>
          <w:rFonts w:ascii="Garamond" w:hAnsi="Garamond"/>
          <w:sz w:val="24"/>
          <w:szCs w:val="24"/>
        </w:rPr>
        <w:t xml:space="preserve"> and threw up his arms.</w:t>
      </w:r>
    </w:p>
    <w:p w14:paraId="2B2C297B" w14:textId="3888A885" w:rsidR="002B4464" w:rsidRPr="00253F36" w:rsidRDefault="002B4464" w:rsidP="009B3424">
      <w:pPr>
        <w:spacing w:line="480" w:lineRule="auto"/>
        <w:rPr>
          <w:rFonts w:ascii="Garamond" w:hAnsi="Garamond"/>
          <w:sz w:val="24"/>
          <w:szCs w:val="24"/>
        </w:rPr>
      </w:pPr>
      <w:r w:rsidRPr="00253F36">
        <w:rPr>
          <w:rFonts w:ascii="Garamond" w:hAnsi="Garamond"/>
          <w:sz w:val="24"/>
          <w:szCs w:val="24"/>
        </w:rPr>
        <w:tab/>
        <w:t xml:space="preserve">“I guess?” He </w:t>
      </w:r>
      <w:proofErr w:type="gramStart"/>
      <w:r w:rsidRPr="00253F36">
        <w:rPr>
          <w:rFonts w:ascii="Garamond" w:hAnsi="Garamond"/>
          <w:sz w:val="24"/>
          <w:szCs w:val="24"/>
        </w:rPr>
        <w:t>said</w:t>
      </w:r>
      <w:proofErr w:type="gramEnd"/>
      <w:r w:rsidRPr="00253F36">
        <w:rPr>
          <w:rFonts w:ascii="Garamond" w:hAnsi="Garamond"/>
          <w:sz w:val="24"/>
          <w:szCs w:val="24"/>
        </w:rPr>
        <w:t>.</w:t>
      </w:r>
    </w:p>
    <w:p w14:paraId="303F41F7" w14:textId="0353D443" w:rsidR="00B85619" w:rsidRPr="00253F36" w:rsidRDefault="002B4464" w:rsidP="009B3424">
      <w:pPr>
        <w:spacing w:line="480" w:lineRule="auto"/>
        <w:rPr>
          <w:rFonts w:ascii="Garamond" w:hAnsi="Garamond"/>
          <w:sz w:val="24"/>
          <w:szCs w:val="24"/>
        </w:rPr>
      </w:pPr>
      <w:r w:rsidRPr="00253F36">
        <w:rPr>
          <w:rFonts w:ascii="Garamond" w:hAnsi="Garamond"/>
          <w:sz w:val="24"/>
          <w:szCs w:val="24"/>
        </w:rPr>
        <w:tab/>
        <w:t xml:space="preserve">“Good. </w:t>
      </w:r>
      <w:proofErr w:type="gramStart"/>
      <w:r w:rsidRPr="00253F36">
        <w:rPr>
          <w:rFonts w:ascii="Garamond" w:hAnsi="Garamond"/>
          <w:sz w:val="24"/>
          <w:szCs w:val="24"/>
        </w:rPr>
        <w:t>It’s</w:t>
      </w:r>
      <w:proofErr w:type="gramEnd"/>
      <w:r w:rsidRPr="00253F36">
        <w:rPr>
          <w:rFonts w:ascii="Garamond" w:hAnsi="Garamond"/>
          <w:sz w:val="24"/>
          <w:szCs w:val="24"/>
        </w:rPr>
        <w:t xml:space="preserve"> better if we move quickly.”</w:t>
      </w:r>
      <w:r w:rsidR="00DB1F5A" w:rsidRPr="00253F36">
        <w:rPr>
          <w:rFonts w:ascii="Garamond" w:hAnsi="Garamond"/>
          <w:sz w:val="24"/>
          <w:szCs w:val="24"/>
        </w:rPr>
        <w:t xml:space="preserve"> </w:t>
      </w:r>
      <w:proofErr w:type="spellStart"/>
      <w:r w:rsidR="00DB1F5A" w:rsidRPr="00253F36">
        <w:rPr>
          <w:rFonts w:ascii="Garamond" w:hAnsi="Garamond"/>
          <w:sz w:val="24"/>
          <w:szCs w:val="24"/>
        </w:rPr>
        <w:t>Jovick</w:t>
      </w:r>
      <w:proofErr w:type="spellEnd"/>
      <w:r w:rsidR="00DB1F5A" w:rsidRPr="00253F36">
        <w:rPr>
          <w:rFonts w:ascii="Garamond" w:hAnsi="Garamond"/>
          <w:sz w:val="24"/>
          <w:szCs w:val="24"/>
        </w:rPr>
        <w:t xml:space="preserve"> </w:t>
      </w:r>
      <w:r w:rsidR="00AD6795" w:rsidRPr="00253F36">
        <w:rPr>
          <w:rFonts w:ascii="Garamond" w:hAnsi="Garamond"/>
          <w:sz w:val="24"/>
          <w:szCs w:val="24"/>
        </w:rPr>
        <w:t xml:space="preserve">said </w:t>
      </w:r>
      <w:r w:rsidR="002C784F">
        <w:rPr>
          <w:rFonts w:ascii="Garamond" w:hAnsi="Garamond"/>
          <w:sz w:val="24"/>
          <w:szCs w:val="24"/>
        </w:rPr>
        <w:t>as he glanced</w:t>
      </w:r>
      <w:r w:rsidR="0049321C" w:rsidRPr="00253F36">
        <w:rPr>
          <w:rFonts w:ascii="Garamond" w:hAnsi="Garamond"/>
          <w:sz w:val="24"/>
          <w:szCs w:val="24"/>
        </w:rPr>
        <w:t xml:space="preserve"> around. “</w:t>
      </w:r>
      <w:r w:rsidR="00F31FF4">
        <w:rPr>
          <w:rFonts w:ascii="Garamond" w:hAnsi="Garamond"/>
          <w:sz w:val="24"/>
          <w:szCs w:val="24"/>
        </w:rPr>
        <w:t xml:space="preserve">It’s best if we’re not </w:t>
      </w:r>
      <w:r w:rsidR="0049321C" w:rsidRPr="00253F36">
        <w:rPr>
          <w:rFonts w:ascii="Garamond" w:hAnsi="Garamond"/>
          <w:sz w:val="24"/>
          <w:szCs w:val="24"/>
        </w:rPr>
        <w:t>followed.”</w:t>
      </w:r>
      <w:r w:rsidR="00696C05" w:rsidRPr="00253F36">
        <w:rPr>
          <w:rFonts w:ascii="Garamond" w:hAnsi="Garamond"/>
          <w:sz w:val="24"/>
          <w:szCs w:val="24"/>
        </w:rPr>
        <w:t xml:space="preserve"> </w:t>
      </w:r>
      <w:r w:rsidR="0025636F" w:rsidRPr="00253F36">
        <w:rPr>
          <w:rFonts w:ascii="Garamond" w:hAnsi="Garamond"/>
          <w:sz w:val="24"/>
          <w:szCs w:val="24"/>
        </w:rPr>
        <w:t>H</w:t>
      </w:r>
      <w:r w:rsidR="00E05DE7" w:rsidRPr="00253F36">
        <w:rPr>
          <w:rFonts w:ascii="Garamond" w:hAnsi="Garamond"/>
          <w:sz w:val="24"/>
          <w:szCs w:val="24"/>
        </w:rPr>
        <w:t xml:space="preserve">e </w:t>
      </w:r>
      <w:r w:rsidR="00643A30" w:rsidRPr="00253F36">
        <w:rPr>
          <w:rFonts w:ascii="Garamond" w:hAnsi="Garamond"/>
          <w:sz w:val="24"/>
          <w:szCs w:val="24"/>
        </w:rPr>
        <w:t>turned and</w:t>
      </w:r>
      <w:r w:rsidR="00E05DE7" w:rsidRPr="00253F36">
        <w:rPr>
          <w:rFonts w:ascii="Garamond" w:hAnsi="Garamond"/>
          <w:sz w:val="24"/>
          <w:szCs w:val="24"/>
        </w:rPr>
        <w:t xml:space="preserve"> trotted his horse</w:t>
      </w:r>
      <w:r w:rsidR="00A87DA8" w:rsidRPr="00253F36">
        <w:rPr>
          <w:rFonts w:ascii="Garamond" w:hAnsi="Garamond"/>
          <w:sz w:val="24"/>
          <w:szCs w:val="24"/>
        </w:rPr>
        <w:t xml:space="preserve"> </w:t>
      </w:r>
      <w:r w:rsidR="00696C05" w:rsidRPr="00253F36">
        <w:rPr>
          <w:rFonts w:ascii="Garamond" w:hAnsi="Garamond"/>
          <w:sz w:val="24"/>
          <w:szCs w:val="24"/>
        </w:rPr>
        <w:t>towards the road</w:t>
      </w:r>
      <w:r w:rsidR="00DB1F5A" w:rsidRPr="00253F36">
        <w:rPr>
          <w:rFonts w:ascii="Garamond" w:hAnsi="Garamond"/>
          <w:sz w:val="24"/>
          <w:szCs w:val="24"/>
        </w:rPr>
        <w:t xml:space="preserve">. </w:t>
      </w:r>
      <w:r w:rsidR="00B85619" w:rsidRPr="00253F36">
        <w:rPr>
          <w:rFonts w:ascii="Garamond" w:hAnsi="Garamond"/>
          <w:sz w:val="24"/>
          <w:szCs w:val="24"/>
        </w:rPr>
        <w:t xml:space="preserve">They stood there for a moment and watched him ride. </w:t>
      </w:r>
    </w:p>
    <w:p w14:paraId="34C6BB70" w14:textId="2835C764" w:rsidR="00B85619" w:rsidRPr="00253F36" w:rsidRDefault="00B85619" w:rsidP="009B3424">
      <w:pPr>
        <w:spacing w:line="480" w:lineRule="auto"/>
        <w:rPr>
          <w:rFonts w:ascii="Garamond" w:hAnsi="Garamond"/>
          <w:sz w:val="24"/>
          <w:szCs w:val="24"/>
        </w:rPr>
      </w:pPr>
      <w:r w:rsidRPr="00253F36">
        <w:rPr>
          <w:rFonts w:ascii="Garamond" w:hAnsi="Garamond"/>
          <w:sz w:val="24"/>
          <w:szCs w:val="24"/>
        </w:rPr>
        <w:tab/>
        <w:t>“I can’t believe this.” Markus said.</w:t>
      </w:r>
    </w:p>
    <w:p w14:paraId="322EFC9A" w14:textId="45B17C7B" w:rsidR="00B85619" w:rsidRDefault="00B85619" w:rsidP="009B3424">
      <w:pPr>
        <w:spacing w:line="480" w:lineRule="auto"/>
        <w:rPr>
          <w:rFonts w:ascii="Garamond" w:hAnsi="Garamond"/>
          <w:sz w:val="24"/>
          <w:szCs w:val="24"/>
        </w:rPr>
      </w:pPr>
      <w:r w:rsidRPr="00253F36">
        <w:rPr>
          <w:rFonts w:ascii="Garamond" w:hAnsi="Garamond"/>
          <w:sz w:val="24"/>
          <w:szCs w:val="24"/>
        </w:rPr>
        <w:tab/>
        <w:t>“I can!” Raz said</w:t>
      </w:r>
      <w:r w:rsidR="00390410" w:rsidRPr="00253F36">
        <w:rPr>
          <w:rFonts w:ascii="Garamond" w:hAnsi="Garamond"/>
          <w:sz w:val="24"/>
          <w:szCs w:val="24"/>
        </w:rPr>
        <w:t xml:space="preserve"> and </w:t>
      </w:r>
      <w:r w:rsidR="00B97A6F">
        <w:rPr>
          <w:rFonts w:ascii="Garamond" w:hAnsi="Garamond"/>
          <w:sz w:val="24"/>
          <w:szCs w:val="24"/>
        </w:rPr>
        <w:t>rushed</w:t>
      </w:r>
      <w:r w:rsidR="00390410" w:rsidRPr="00253F36">
        <w:rPr>
          <w:rFonts w:ascii="Garamond" w:hAnsi="Garamond"/>
          <w:sz w:val="24"/>
          <w:szCs w:val="24"/>
        </w:rPr>
        <w:t xml:space="preserve"> towards the cart.</w:t>
      </w:r>
      <w:r w:rsidR="00FA6E84" w:rsidRPr="00253F36">
        <w:rPr>
          <w:rFonts w:ascii="Garamond" w:hAnsi="Garamond"/>
          <w:sz w:val="24"/>
          <w:szCs w:val="24"/>
        </w:rPr>
        <w:t xml:space="preserve"> Mae and </w:t>
      </w:r>
      <w:proofErr w:type="spellStart"/>
      <w:r w:rsidR="00FA6E84" w:rsidRPr="00253F36">
        <w:rPr>
          <w:rFonts w:ascii="Garamond" w:hAnsi="Garamond"/>
          <w:sz w:val="24"/>
          <w:szCs w:val="24"/>
        </w:rPr>
        <w:t>Kursa</w:t>
      </w:r>
      <w:proofErr w:type="spellEnd"/>
      <w:r w:rsidR="00FA6E84" w:rsidRPr="00253F36">
        <w:rPr>
          <w:rFonts w:ascii="Garamond" w:hAnsi="Garamond"/>
          <w:sz w:val="24"/>
          <w:szCs w:val="24"/>
        </w:rPr>
        <w:t xml:space="preserve"> said nothing as they </w:t>
      </w:r>
      <w:r w:rsidR="00A003B2" w:rsidRPr="00253F36">
        <w:rPr>
          <w:rFonts w:ascii="Garamond" w:hAnsi="Garamond"/>
          <w:sz w:val="24"/>
          <w:szCs w:val="24"/>
        </w:rPr>
        <w:t>trailed</w:t>
      </w:r>
      <w:r w:rsidR="00FA6E84" w:rsidRPr="00253F36">
        <w:rPr>
          <w:rFonts w:ascii="Garamond" w:hAnsi="Garamond"/>
          <w:sz w:val="24"/>
          <w:szCs w:val="24"/>
        </w:rPr>
        <w:t xml:space="preserve"> behind him. </w:t>
      </w:r>
      <w:r w:rsidR="003C05B6" w:rsidRPr="00253F36">
        <w:rPr>
          <w:rFonts w:ascii="Garamond" w:hAnsi="Garamond"/>
          <w:sz w:val="24"/>
          <w:szCs w:val="24"/>
        </w:rPr>
        <w:t>Markus,</w:t>
      </w:r>
      <w:r w:rsidR="00D9286F">
        <w:rPr>
          <w:rFonts w:ascii="Garamond" w:hAnsi="Garamond"/>
          <w:sz w:val="24"/>
          <w:szCs w:val="24"/>
        </w:rPr>
        <w:t xml:space="preserve"> while</w:t>
      </w:r>
      <w:r w:rsidR="00981D4C" w:rsidRPr="00253F36">
        <w:rPr>
          <w:rFonts w:ascii="Garamond" w:hAnsi="Garamond"/>
          <w:sz w:val="24"/>
          <w:szCs w:val="24"/>
        </w:rPr>
        <w:t xml:space="preserve"> </w:t>
      </w:r>
      <w:r w:rsidR="00116F66" w:rsidRPr="00253F36">
        <w:rPr>
          <w:rFonts w:ascii="Garamond" w:hAnsi="Garamond"/>
          <w:sz w:val="24"/>
          <w:szCs w:val="24"/>
        </w:rPr>
        <w:t>voicing his reluctance</w:t>
      </w:r>
      <w:r w:rsidR="003C05B6" w:rsidRPr="00253F36">
        <w:rPr>
          <w:rFonts w:ascii="Garamond" w:hAnsi="Garamond"/>
          <w:sz w:val="24"/>
          <w:szCs w:val="24"/>
        </w:rPr>
        <w:t xml:space="preserve">, followed. </w:t>
      </w:r>
    </w:p>
    <w:p w14:paraId="1A0D04CE" w14:textId="007E0E69" w:rsidR="00874496" w:rsidRDefault="00874496" w:rsidP="009B3424">
      <w:pPr>
        <w:spacing w:line="480" w:lineRule="auto"/>
        <w:rPr>
          <w:rFonts w:ascii="Garamond" w:hAnsi="Garamond"/>
          <w:sz w:val="24"/>
          <w:szCs w:val="24"/>
        </w:rPr>
      </w:pPr>
    </w:p>
    <w:p w14:paraId="7D00CCDE" w14:textId="0163F39D" w:rsidR="00DB79F1" w:rsidRDefault="00431CBC" w:rsidP="00431CBC">
      <w:pPr>
        <w:pStyle w:val="Heading2"/>
        <w:rPr>
          <w:rFonts w:ascii="Garamond" w:hAnsi="Garamond"/>
          <w:sz w:val="24"/>
          <w:szCs w:val="24"/>
        </w:rPr>
      </w:pPr>
      <w:bookmarkStart w:id="95" w:name="_Toc99290345"/>
      <w:r>
        <w:rPr>
          <w:rFonts w:ascii="Garamond" w:hAnsi="Garamond"/>
          <w:sz w:val="24"/>
          <w:szCs w:val="24"/>
        </w:rPr>
        <w:t>SCENE 2</w:t>
      </w:r>
      <w:bookmarkEnd w:id="95"/>
    </w:p>
    <w:p w14:paraId="7EFB85C4" w14:textId="18AB419C" w:rsidR="00874496" w:rsidRDefault="00BC482A" w:rsidP="009B3424">
      <w:pPr>
        <w:spacing w:line="480" w:lineRule="auto"/>
        <w:rPr>
          <w:rFonts w:ascii="Garamond" w:hAnsi="Garamond"/>
          <w:sz w:val="24"/>
          <w:szCs w:val="24"/>
        </w:rPr>
      </w:pPr>
      <w:ins w:id="96" w:author="Rand,Jared T.(Student)" w:date="2019-12-12T18:19:00Z">
        <w:r>
          <w:rPr>
            <w:rFonts w:ascii="Garamond" w:hAnsi="Garamond"/>
            <w:sz w:val="24"/>
            <w:szCs w:val="24"/>
          </w:rPr>
          <w:tab/>
        </w:r>
      </w:ins>
      <w:r w:rsidRPr="00B85C4B">
        <w:rPr>
          <w:rFonts w:ascii="Garamond" w:hAnsi="Garamond"/>
          <w:sz w:val="24"/>
          <w:szCs w:val="24"/>
        </w:rPr>
        <w:t xml:space="preserve">They had travelled for </w:t>
      </w:r>
      <w:proofErr w:type="gramStart"/>
      <w:r w:rsidRPr="00B85C4B">
        <w:rPr>
          <w:rFonts w:ascii="Garamond" w:hAnsi="Garamond"/>
          <w:sz w:val="24"/>
          <w:szCs w:val="24"/>
        </w:rPr>
        <w:t>a few</w:t>
      </w:r>
      <w:proofErr w:type="gramEnd"/>
      <w:r w:rsidRPr="00B85C4B">
        <w:rPr>
          <w:rFonts w:ascii="Garamond" w:hAnsi="Garamond"/>
          <w:sz w:val="24"/>
          <w:szCs w:val="24"/>
        </w:rPr>
        <w:t xml:space="preserve"> hours when it finally began to get dark.</w:t>
      </w:r>
      <w:r>
        <w:rPr>
          <w:rFonts w:ascii="Garamond" w:hAnsi="Garamond"/>
          <w:sz w:val="24"/>
          <w:szCs w:val="24"/>
        </w:rPr>
        <w:t xml:space="preserve"> </w:t>
      </w:r>
      <w:proofErr w:type="spellStart"/>
      <w:r w:rsidR="00946453">
        <w:rPr>
          <w:rFonts w:ascii="Garamond" w:hAnsi="Garamond"/>
          <w:sz w:val="24"/>
          <w:szCs w:val="24"/>
        </w:rPr>
        <w:t>Jovick</w:t>
      </w:r>
      <w:proofErr w:type="spellEnd"/>
      <w:r w:rsidR="00946453">
        <w:rPr>
          <w:rFonts w:ascii="Garamond" w:hAnsi="Garamond"/>
          <w:sz w:val="24"/>
          <w:szCs w:val="24"/>
        </w:rPr>
        <w:t xml:space="preserve"> rode his horse off the path and onto a flat stretch of grass nearby.</w:t>
      </w:r>
      <w:r w:rsidR="00112E88">
        <w:rPr>
          <w:rFonts w:ascii="Garamond" w:hAnsi="Garamond"/>
          <w:sz w:val="24"/>
          <w:szCs w:val="24"/>
        </w:rPr>
        <w:t xml:space="preserve"> The others did the same. </w:t>
      </w:r>
    </w:p>
    <w:p w14:paraId="7C5FA3A6" w14:textId="1FF168C0" w:rsidR="00FA470F" w:rsidRDefault="00FA470F" w:rsidP="009B3424">
      <w:pPr>
        <w:spacing w:line="480" w:lineRule="auto"/>
        <w:rPr>
          <w:rFonts w:ascii="Garamond" w:hAnsi="Garamond"/>
          <w:sz w:val="24"/>
          <w:szCs w:val="24"/>
        </w:rPr>
      </w:pPr>
      <w:ins w:id="97" w:author="Jared Rand" w:date="2019-12-12T21:31:00Z">
        <w:r>
          <w:rPr>
            <w:rFonts w:ascii="Garamond" w:hAnsi="Garamond"/>
            <w:sz w:val="24"/>
            <w:szCs w:val="24"/>
          </w:rPr>
          <w:tab/>
        </w:r>
      </w:ins>
      <w:r>
        <w:rPr>
          <w:rFonts w:ascii="Garamond" w:hAnsi="Garamond"/>
          <w:sz w:val="24"/>
          <w:szCs w:val="24"/>
        </w:rPr>
        <w:t>“</w:t>
      </w:r>
      <w:proofErr w:type="gramStart"/>
      <w:r>
        <w:rPr>
          <w:rFonts w:ascii="Garamond" w:hAnsi="Garamond"/>
          <w:sz w:val="24"/>
          <w:szCs w:val="24"/>
        </w:rPr>
        <w:t>We’ll</w:t>
      </w:r>
      <w:proofErr w:type="gramEnd"/>
      <w:r>
        <w:rPr>
          <w:rFonts w:ascii="Garamond" w:hAnsi="Garamond"/>
          <w:sz w:val="24"/>
          <w:szCs w:val="24"/>
        </w:rPr>
        <w:t xml:space="preserve"> stay here for the night. </w:t>
      </w:r>
      <w:proofErr w:type="gramStart"/>
      <w:r>
        <w:rPr>
          <w:rFonts w:ascii="Garamond" w:hAnsi="Garamond"/>
          <w:sz w:val="24"/>
          <w:szCs w:val="24"/>
        </w:rPr>
        <w:t>It’s</w:t>
      </w:r>
      <w:proofErr w:type="gramEnd"/>
      <w:r>
        <w:rPr>
          <w:rFonts w:ascii="Garamond" w:hAnsi="Garamond"/>
          <w:sz w:val="24"/>
          <w:szCs w:val="24"/>
        </w:rPr>
        <w:t xml:space="preserve"> not safe to enter the Forest of Decay at night, anyway.”</w:t>
      </w:r>
      <w:r w:rsidR="00EA5AF8">
        <w:rPr>
          <w:rFonts w:ascii="Garamond" w:hAnsi="Garamond"/>
          <w:sz w:val="24"/>
          <w:szCs w:val="24"/>
        </w:rPr>
        <w:t xml:space="preserve"> </w:t>
      </w:r>
      <w:proofErr w:type="spellStart"/>
      <w:r w:rsidR="00EA5AF8">
        <w:rPr>
          <w:rFonts w:ascii="Garamond" w:hAnsi="Garamond"/>
          <w:sz w:val="24"/>
          <w:szCs w:val="24"/>
        </w:rPr>
        <w:t>Jovick</w:t>
      </w:r>
      <w:proofErr w:type="spellEnd"/>
      <w:r w:rsidR="00EA5AF8">
        <w:rPr>
          <w:rFonts w:ascii="Garamond" w:hAnsi="Garamond"/>
          <w:sz w:val="24"/>
          <w:szCs w:val="24"/>
        </w:rPr>
        <w:t xml:space="preserve"> said. </w:t>
      </w:r>
    </w:p>
    <w:p w14:paraId="1BB4CC90" w14:textId="5EA24A4F" w:rsidR="00995124" w:rsidRDefault="00995124" w:rsidP="009B3424">
      <w:pPr>
        <w:spacing w:line="480" w:lineRule="auto"/>
        <w:rPr>
          <w:rFonts w:ascii="Garamond" w:hAnsi="Garamond"/>
          <w:sz w:val="24"/>
          <w:szCs w:val="24"/>
        </w:rPr>
      </w:pPr>
      <w:ins w:id="98" w:author="Jared Rand" w:date="2019-12-12T21:32:00Z">
        <w:r>
          <w:rPr>
            <w:rFonts w:ascii="Garamond" w:hAnsi="Garamond"/>
            <w:sz w:val="24"/>
            <w:szCs w:val="24"/>
          </w:rPr>
          <w:tab/>
        </w:r>
      </w:ins>
      <w:r>
        <w:rPr>
          <w:rFonts w:ascii="Garamond" w:hAnsi="Garamond"/>
          <w:sz w:val="24"/>
          <w:szCs w:val="24"/>
        </w:rPr>
        <w:t xml:space="preserve">“Or ever.” Markus muttered under his breath as he climbed down from the cart. </w:t>
      </w:r>
      <w:r w:rsidR="000A7F01">
        <w:rPr>
          <w:rFonts w:ascii="Garamond" w:hAnsi="Garamond"/>
          <w:sz w:val="24"/>
          <w:szCs w:val="24"/>
        </w:rPr>
        <w:t>Raz snickered as he grabbed an armful of firewood from the back of the cart.</w:t>
      </w:r>
    </w:p>
    <w:p w14:paraId="1309A439" w14:textId="73EDEB48" w:rsidR="00335519" w:rsidRDefault="00335519" w:rsidP="009B3424">
      <w:pPr>
        <w:spacing w:line="480" w:lineRule="auto"/>
        <w:rPr>
          <w:rFonts w:ascii="Garamond" w:hAnsi="Garamond"/>
          <w:sz w:val="24"/>
          <w:szCs w:val="24"/>
        </w:rPr>
      </w:pPr>
    </w:p>
    <w:p w14:paraId="41071FC1" w14:textId="77777777" w:rsidR="00923AC4" w:rsidRDefault="00335519" w:rsidP="009B3424">
      <w:pPr>
        <w:spacing w:line="480" w:lineRule="auto"/>
        <w:rPr>
          <w:rFonts w:ascii="Garamond" w:hAnsi="Garamond"/>
          <w:sz w:val="24"/>
          <w:szCs w:val="24"/>
        </w:rPr>
      </w:pPr>
      <w:ins w:id="99" w:author="Jared Rand" w:date="2019-12-13T01:11:00Z">
        <w:r>
          <w:rPr>
            <w:rFonts w:ascii="Garamond" w:hAnsi="Garamond"/>
            <w:sz w:val="24"/>
            <w:szCs w:val="24"/>
          </w:rPr>
          <w:tab/>
        </w:r>
      </w:ins>
    </w:p>
    <w:p w14:paraId="09681B6D" w14:textId="66F46138" w:rsidR="00335519" w:rsidRDefault="715B2DF3" w:rsidP="00923AC4">
      <w:pPr>
        <w:spacing w:line="480" w:lineRule="auto"/>
        <w:ind w:firstLine="720"/>
        <w:rPr>
          <w:rFonts w:ascii="Garamond" w:hAnsi="Garamond"/>
          <w:sz w:val="24"/>
          <w:szCs w:val="24"/>
        </w:rPr>
      </w:pPr>
      <w:r w:rsidRPr="715B2DF3">
        <w:rPr>
          <w:rFonts w:ascii="Garamond" w:hAnsi="Garamond"/>
          <w:sz w:val="24"/>
          <w:szCs w:val="24"/>
        </w:rPr>
        <w:t>As darkness fell, they all sat around the fire together. On a spit was two skewered rabbits roasting over the open flame. Markus eyed Mae suspiciously as they spoke.</w:t>
      </w:r>
    </w:p>
    <w:p w14:paraId="650AD7D0" w14:textId="3825A399" w:rsidR="00643D42" w:rsidRDefault="715B2DF3" w:rsidP="008B6F38">
      <w:pPr>
        <w:spacing w:line="480" w:lineRule="auto"/>
        <w:ind w:firstLine="720"/>
        <w:rPr>
          <w:rFonts w:ascii="Garamond" w:hAnsi="Garamond"/>
          <w:sz w:val="24"/>
          <w:szCs w:val="24"/>
        </w:rPr>
      </w:pPr>
      <w:r w:rsidRPr="715B2DF3">
        <w:rPr>
          <w:rFonts w:ascii="Garamond" w:hAnsi="Garamond"/>
          <w:sz w:val="24"/>
          <w:szCs w:val="24"/>
        </w:rPr>
        <w:t>“So, you just…stopped being a guardian?” Raz said as he snapped his fingers. “Bang poof, just like that?”</w:t>
      </w:r>
    </w:p>
    <w:p w14:paraId="7EB1F34E" w14:textId="4606ADAB" w:rsidR="000D5104" w:rsidRDefault="715B2DF3" w:rsidP="00CA1BEC">
      <w:pPr>
        <w:spacing w:line="480" w:lineRule="auto"/>
        <w:ind w:firstLine="720"/>
        <w:rPr>
          <w:rFonts w:ascii="Garamond" w:hAnsi="Garamond"/>
          <w:sz w:val="24"/>
          <w:szCs w:val="24"/>
        </w:rPr>
      </w:pPr>
      <w:r w:rsidRPr="715B2DF3">
        <w:rPr>
          <w:rFonts w:ascii="Garamond" w:hAnsi="Garamond"/>
          <w:sz w:val="24"/>
          <w:szCs w:val="24"/>
        </w:rPr>
        <w:t xml:space="preserve">“Don’t blame me if I don’t buy it.” Markus said, crossing his arms. “You tried to kill me like an hour before that.” Mae said nothing, just shrugged her shoulders and prodded at the spit. </w:t>
      </w:r>
    </w:p>
    <w:p w14:paraId="094164B9" w14:textId="30968507" w:rsidR="00CA1BEC" w:rsidRDefault="715B2DF3" w:rsidP="00CA1BEC">
      <w:pPr>
        <w:spacing w:line="480" w:lineRule="auto"/>
        <w:ind w:firstLine="720"/>
        <w:rPr>
          <w:rFonts w:ascii="Garamond" w:hAnsi="Garamond"/>
          <w:sz w:val="24"/>
          <w:szCs w:val="24"/>
        </w:rPr>
      </w:pPr>
      <w:r w:rsidRPr="715B2DF3">
        <w:rPr>
          <w:rFonts w:ascii="Garamond" w:hAnsi="Garamond"/>
          <w:sz w:val="24"/>
          <w:szCs w:val="24"/>
        </w:rPr>
        <w:t>“I’m just glad you don’t have a bloodlust for us anymore.” Raz said.</w:t>
      </w:r>
    </w:p>
    <w:p w14:paraId="197A18F7" w14:textId="2555AA4F" w:rsidR="00FD518E" w:rsidRDefault="715B2DF3" w:rsidP="00CA1BEC">
      <w:pPr>
        <w:spacing w:line="480" w:lineRule="auto"/>
        <w:ind w:firstLine="720"/>
        <w:rPr>
          <w:rFonts w:ascii="Garamond" w:hAnsi="Garamond"/>
          <w:sz w:val="24"/>
          <w:szCs w:val="24"/>
        </w:rPr>
      </w:pPr>
      <w:r w:rsidRPr="715B2DF3">
        <w:rPr>
          <w:rFonts w:ascii="Garamond" w:hAnsi="Garamond"/>
          <w:sz w:val="24"/>
          <w:szCs w:val="24"/>
        </w:rPr>
        <w:t>“The night is young.” Mae responded, not looking up from the fire.</w:t>
      </w:r>
    </w:p>
    <w:p w14:paraId="62736280" w14:textId="001086B5" w:rsidR="007D68EA" w:rsidRDefault="715B2DF3" w:rsidP="00010502">
      <w:pPr>
        <w:spacing w:line="480" w:lineRule="auto"/>
        <w:ind w:firstLine="720"/>
        <w:rPr>
          <w:rFonts w:ascii="Garamond" w:hAnsi="Garamond"/>
          <w:sz w:val="24"/>
          <w:szCs w:val="24"/>
        </w:rPr>
      </w:pPr>
      <w:r w:rsidRPr="715B2DF3">
        <w:rPr>
          <w:rFonts w:ascii="Garamond" w:hAnsi="Garamond"/>
          <w:sz w:val="24"/>
          <w:szCs w:val="24"/>
        </w:rPr>
        <w:t xml:space="preserve">“Was that…a joke?” </w:t>
      </w:r>
      <w:proofErr w:type="spellStart"/>
      <w:r w:rsidRPr="715B2DF3">
        <w:rPr>
          <w:rFonts w:ascii="Garamond" w:hAnsi="Garamond"/>
          <w:sz w:val="24"/>
          <w:szCs w:val="24"/>
        </w:rPr>
        <w:t>Kursa</w:t>
      </w:r>
      <w:proofErr w:type="spellEnd"/>
      <w:r w:rsidRPr="715B2DF3">
        <w:rPr>
          <w:rFonts w:ascii="Garamond" w:hAnsi="Garamond"/>
          <w:sz w:val="24"/>
          <w:szCs w:val="24"/>
        </w:rPr>
        <w:t xml:space="preserve"> asked in disbelief.</w:t>
      </w:r>
    </w:p>
    <w:p w14:paraId="1D749891" w14:textId="596C7742" w:rsidR="00073902" w:rsidRDefault="715B2DF3" w:rsidP="00010502">
      <w:pPr>
        <w:spacing w:line="480" w:lineRule="auto"/>
        <w:ind w:firstLine="720"/>
        <w:rPr>
          <w:rFonts w:ascii="Garamond" w:hAnsi="Garamond"/>
          <w:sz w:val="24"/>
          <w:szCs w:val="24"/>
        </w:rPr>
      </w:pPr>
      <w:r w:rsidRPr="715B2DF3">
        <w:rPr>
          <w:rFonts w:ascii="Garamond" w:hAnsi="Garamond"/>
          <w:sz w:val="24"/>
          <w:szCs w:val="24"/>
        </w:rPr>
        <w:t xml:space="preserve">“Holy shit.” Raz said, as he reached both arms out and grabbed Markus and </w:t>
      </w:r>
      <w:proofErr w:type="spellStart"/>
      <w:r w:rsidRPr="715B2DF3">
        <w:rPr>
          <w:rFonts w:ascii="Garamond" w:hAnsi="Garamond"/>
          <w:sz w:val="24"/>
          <w:szCs w:val="24"/>
        </w:rPr>
        <w:t>Kursa’s</w:t>
      </w:r>
      <w:proofErr w:type="spellEnd"/>
      <w:r w:rsidRPr="715B2DF3">
        <w:rPr>
          <w:rFonts w:ascii="Garamond" w:hAnsi="Garamond"/>
          <w:sz w:val="24"/>
          <w:szCs w:val="24"/>
        </w:rPr>
        <w:t xml:space="preserve"> shoulders. “Did we just witness a guardian make a joke?” Then, ever so slightly, Mae smirked. Raz let out a loud, bellowing laugh. </w:t>
      </w:r>
    </w:p>
    <w:p w14:paraId="67779F6A" w14:textId="7D52FB56" w:rsidR="00C97652" w:rsidRDefault="715B2DF3" w:rsidP="00C97652">
      <w:pPr>
        <w:spacing w:line="480" w:lineRule="auto"/>
        <w:ind w:firstLine="720"/>
        <w:rPr>
          <w:rFonts w:ascii="Garamond" w:hAnsi="Garamond"/>
          <w:sz w:val="24"/>
          <w:szCs w:val="24"/>
        </w:rPr>
      </w:pPr>
      <w:r w:rsidRPr="715B2DF3">
        <w:rPr>
          <w:rFonts w:ascii="Garamond" w:hAnsi="Garamond"/>
          <w:sz w:val="24"/>
          <w:szCs w:val="24"/>
        </w:rPr>
        <w:t xml:space="preserve">“Get </w:t>
      </w:r>
      <w:proofErr w:type="gramStart"/>
      <w:r w:rsidRPr="715B2DF3">
        <w:rPr>
          <w:rFonts w:ascii="Garamond" w:hAnsi="Garamond"/>
          <w:sz w:val="24"/>
          <w:szCs w:val="24"/>
        </w:rPr>
        <w:t>some</w:t>
      </w:r>
      <w:proofErr w:type="gramEnd"/>
      <w:r w:rsidRPr="715B2DF3">
        <w:rPr>
          <w:rFonts w:ascii="Garamond" w:hAnsi="Garamond"/>
          <w:sz w:val="24"/>
          <w:szCs w:val="24"/>
        </w:rPr>
        <w:t xml:space="preserve"> rest, everyone. We reach the forest early tomorrow.” </w:t>
      </w:r>
      <w:proofErr w:type="spellStart"/>
      <w:r w:rsidRPr="715B2DF3">
        <w:rPr>
          <w:rFonts w:ascii="Garamond" w:hAnsi="Garamond"/>
          <w:sz w:val="24"/>
          <w:szCs w:val="24"/>
        </w:rPr>
        <w:t>Jovick</w:t>
      </w:r>
      <w:proofErr w:type="spellEnd"/>
      <w:r w:rsidRPr="715B2DF3">
        <w:rPr>
          <w:rFonts w:ascii="Garamond" w:hAnsi="Garamond"/>
          <w:sz w:val="24"/>
          <w:szCs w:val="24"/>
        </w:rPr>
        <w:t xml:space="preserve"> said as he stood up and carried his bedroll a fair distance away from the rest of them. Raz rolled his eyes and scoffed.</w:t>
      </w:r>
    </w:p>
    <w:p w14:paraId="07870238" w14:textId="18BF14BE" w:rsidR="00AB6377" w:rsidRDefault="715B2DF3" w:rsidP="00CB08A5">
      <w:pPr>
        <w:spacing w:line="480" w:lineRule="auto"/>
        <w:ind w:firstLine="720"/>
        <w:rPr>
          <w:rFonts w:ascii="Garamond" w:hAnsi="Garamond"/>
          <w:sz w:val="24"/>
          <w:szCs w:val="24"/>
        </w:rPr>
      </w:pPr>
      <w:r w:rsidRPr="715B2DF3">
        <w:rPr>
          <w:rFonts w:ascii="Garamond" w:hAnsi="Garamond"/>
          <w:sz w:val="24"/>
          <w:szCs w:val="24"/>
        </w:rPr>
        <w:t xml:space="preserve">“What a buzzkill.” He said as he elbowed at </w:t>
      </w:r>
      <w:proofErr w:type="spellStart"/>
      <w:r w:rsidRPr="715B2DF3">
        <w:rPr>
          <w:rFonts w:ascii="Garamond" w:hAnsi="Garamond"/>
          <w:sz w:val="24"/>
          <w:szCs w:val="24"/>
        </w:rPr>
        <w:t>Kursa</w:t>
      </w:r>
      <w:proofErr w:type="spellEnd"/>
      <w:r w:rsidRPr="715B2DF3">
        <w:rPr>
          <w:rFonts w:ascii="Garamond" w:hAnsi="Garamond"/>
          <w:sz w:val="24"/>
          <w:szCs w:val="24"/>
        </w:rPr>
        <w:t>.</w:t>
      </w:r>
    </w:p>
    <w:p w14:paraId="69F18AC1" w14:textId="29A63C03" w:rsidR="00CB08A5" w:rsidRDefault="00CB08A5" w:rsidP="00CB08A5">
      <w:pPr>
        <w:spacing w:line="480" w:lineRule="auto"/>
        <w:ind w:firstLine="720"/>
        <w:rPr>
          <w:rFonts w:ascii="Garamond" w:hAnsi="Garamond"/>
          <w:sz w:val="24"/>
          <w:szCs w:val="24"/>
        </w:rPr>
      </w:pPr>
    </w:p>
    <w:p w14:paraId="6958F975" w14:textId="4B5B1316" w:rsidR="007E243D" w:rsidRDefault="007E243D" w:rsidP="715B2DF3">
      <w:pPr>
        <w:spacing w:line="480" w:lineRule="auto"/>
        <w:ind w:firstLine="720"/>
        <w:jc w:val="center"/>
        <w:rPr>
          <w:rFonts w:ascii="Garamond" w:hAnsi="Garamond"/>
          <w:sz w:val="24"/>
          <w:szCs w:val="24"/>
        </w:rPr>
      </w:pPr>
      <w:r>
        <w:rPr>
          <w:noProof/>
        </w:rPr>
        <w:drawing>
          <wp:inline distT="0" distB="0" distL="0" distR="0" wp14:anchorId="62F64A94" wp14:editId="55DE5B2F">
            <wp:extent cx="3105150" cy="43357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283D1BAA" w14:textId="77777777" w:rsidR="007E243D" w:rsidRPr="00253F36" w:rsidRDefault="007E243D" w:rsidP="715B2DF3">
      <w:pPr>
        <w:spacing w:line="480" w:lineRule="auto"/>
        <w:ind w:firstLine="720"/>
        <w:rPr>
          <w:rFonts w:ascii="Garamond" w:hAnsi="Garamond"/>
          <w:sz w:val="24"/>
          <w:szCs w:val="24"/>
        </w:rPr>
      </w:pPr>
    </w:p>
    <w:p w14:paraId="0910B5E2" w14:textId="7155765A" w:rsidR="00431CBC" w:rsidRDefault="00431CBC" w:rsidP="00431CBC">
      <w:pPr>
        <w:pStyle w:val="Heading2"/>
        <w:rPr>
          <w:rFonts w:ascii="Garamond" w:hAnsi="Garamond"/>
          <w:sz w:val="24"/>
          <w:szCs w:val="24"/>
        </w:rPr>
      </w:pPr>
      <w:bookmarkStart w:id="100" w:name="_Toc99290346"/>
      <w:r>
        <w:rPr>
          <w:rFonts w:ascii="Garamond" w:hAnsi="Garamond"/>
          <w:sz w:val="24"/>
          <w:szCs w:val="24"/>
        </w:rPr>
        <w:t>SCENE 3</w:t>
      </w:r>
      <w:bookmarkEnd w:id="100"/>
    </w:p>
    <w:p w14:paraId="6225DF94" w14:textId="728590CB" w:rsidR="006B679F" w:rsidRPr="00253F36" w:rsidRDefault="715B2DF3" w:rsidP="00F16EDC">
      <w:pPr>
        <w:spacing w:line="480" w:lineRule="auto"/>
        <w:ind w:firstLine="720"/>
        <w:rPr>
          <w:rFonts w:ascii="Garamond" w:hAnsi="Garamond"/>
          <w:sz w:val="24"/>
          <w:szCs w:val="24"/>
        </w:rPr>
      </w:pPr>
      <w:r w:rsidRPr="715B2DF3">
        <w:rPr>
          <w:rFonts w:ascii="Garamond" w:hAnsi="Garamond"/>
          <w:sz w:val="24"/>
          <w:szCs w:val="24"/>
        </w:rPr>
        <w:t xml:space="preserve">The air surrounding the forest felt different. It was colder and quieter than anywhere they had been. No birds or bugs so much as chirped, even if there were any around to do so. The trees were stark white and leafless, with gnarled trunks adorned with thin, curled branches. It was as though nothing living dared approach the forest. </w:t>
      </w:r>
      <w:proofErr w:type="spellStart"/>
      <w:r w:rsidRPr="715B2DF3">
        <w:rPr>
          <w:rFonts w:ascii="Garamond" w:hAnsi="Garamond"/>
          <w:sz w:val="24"/>
          <w:szCs w:val="24"/>
        </w:rPr>
        <w:t>Jovick</w:t>
      </w:r>
      <w:proofErr w:type="spellEnd"/>
      <w:r w:rsidRPr="715B2DF3">
        <w:rPr>
          <w:rFonts w:ascii="Garamond" w:hAnsi="Garamond"/>
          <w:sz w:val="24"/>
          <w:szCs w:val="24"/>
        </w:rPr>
        <w:t xml:space="preserve"> stopped his horse just before the tree line and hopped off. They pulled up next to him and disembarked. </w:t>
      </w:r>
    </w:p>
    <w:p w14:paraId="1B051152" w14:textId="77777777" w:rsidR="002F2954" w:rsidRPr="00253F36" w:rsidRDefault="00F956FF" w:rsidP="00F16EDC">
      <w:pPr>
        <w:spacing w:line="480" w:lineRule="auto"/>
        <w:ind w:firstLine="720"/>
        <w:rPr>
          <w:rFonts w:ascii="Garamond" w:hAnsi="Garamond"/>
          <w:sz w:val="24"/>
          <w:szCs w:val="24"/>
        </w:rPr>
      </w:pPr>
      <w:r w:rsidRPr="00253F36">
        <w:rPr>
          <w:rFonts w:ascii="Garamond" w:hAnsi="Garamond"/>
          <w:sz w:val="24"/>
          <w:szCs w:val="24"/>
        </w:rPr>
        <w:t xml:space="preserve">“Okay, now remember, </w:t>
      </w:r>
      <w:r w:rsidR="00D31AFE" w:rsidRPr="00253F36">
        <w:rPr>
          <w:rFonts w:ascii="Garamond" w:hAnsi="Garamond"/>
          <w:sz w:val="24"/>
          <w:szCs w:val="24"/>
        </w:rPr>
        <w:t xml:space="preserve">keep the </w:t>
      </w:r>
      <w:r w:rsidRPr="00253F36">
        <w:rPr>
          <w:rFonts w:ascii="Garamond" w:hAnsi="Garamond"/>
          <w:sz w:val="24"/>
          <w:szCs w:val="24"/>
        </w:rPr>
        <w:t>rune clearly visible</w:t>
      </w:r>
      <w:r w:rsidR="00A95DE0" w:rsidRPr="00253F36">
        <w:rPr>
          <w:rFonts w:ascii="Garamond" w:hAnsi="Garamond"/>
          <w:sz w:val="24"/>
          <w:szCs w:val="24"/>
        </w:rPr>
        <w:t xml:space="preserve"> the entire time we’re in there</w:t>
      </w:r>
      <w:r w:rsidRPr="00253F36">
        <w:rPr>
          <w:rFonts w:ascii="Garamond" w:hAnsi="Garamond"/>
          <w:sz w:val="24"/>
          <w:szCs w:val="24"/>
        </w:rPr>
        <w:t>.”</w:t>
      </w:r>
      <w:r w:rsidR="00AD3010" w:rsidRPr="00253F36">
        <w:rPr>
          <w:rFonts w:ascii="Garamond" w:hAnsi="Garamond"/>
          <w:sz w:val="24"/>
          <w:szCs w:val="24"/>
        </w:rPr>
        <w:t xml:space="preserve"> </w:t>
      </w:r>
      <w:proofErr w:type="spellStart"/>
      <w:r w:rsidR="00AD3010" w:rsidRPr="00253F36">
        <w:rPr>
          <w:rFonts w:ascii="Garamond" w:hAnsi="Garamond"/>
          <w:sz w:val="24"/>
          <w:szCs w:val="24"/>
        </w:rPr>
        <w:t>Jovick</w:t>
      </w:r>
      <w:proofErr w:type="spellEnd"/>
      <w:r w:rsidR="00AD3010" w:rsidRPr="00253F36">
        <w:rPr>
          <w:rFonts w:ascii="Garamond" w:hAnsi="Garamond"/>
          <w:sz w:val="24"/>
          <w:szCs w:val="24"/>
        </w:rPr>
        <w:t xml:space="preserve"> said, twirling his with his thumb and forefinger</w:t>
      </w:r>
      <w:r w:rsidR="00E94086" w:rsidRPr="00253F36">
        <w:rPr>
          <w:rFonts w:ascii="Garamond" w:hAnsi="Garamond"/>
          <w:sz w:val="24"/>
          <w:szCs w:val="24"/>
        </w:rPr>
        <w:t>, then turning to walk in</w:t>
      </w:r>
      <w:r w:rsidR="00FE3166" w:rsidRPr="00253F36">
        <w:rPr>
          <w:rFonts w:ascii="Garamond" w:hAnsi="Garamond"/>
          <w:sz w:val="24"/>
          <w:szCs w:val="24"/>
        </w:rPr>
        <w:t>side</w:t>
      </w:r>
      <w:r w:rsidR="00AD3010" w:rsidRPr="00253F36">
        <w:rPr>
          <w:rFonts w:ascii="Garamond" w:hAnsi="Garamond"/>
          <w:sz w:val="24"/>
          <w:szCs w:val="24"/>
        </w:rPr>
        <w:t>.</w:t>
      </w:r>
    </w:p>
    <w:p w14:paraId="0F7A034C" w14:textId="06EF8CA9" w:rsidR="00F956FF" w:rsidRPr="00253F36" w:rsidRDefault="715B2DF3" w:rsidP="00F16EDC">
      <w:pPr>
        <w:spacing w:line="480" w:lineRule="auto"/>
        <w:ind w:firstLine="720"/>
        <w:rPr>
          <w:rFonts w:ascii="Garamond" w:hAnsi="Garamond"/>
          <w:sz w:val="24"/>
          <w:szCs w:val="24"/>
        </w:rPr>
      </w:pPr>
      <w:r w:rsidRPr="715B2DF3">
        <w:rPr>
          <w:rFonts w:ascii="Garamond" w:hAnsi="Garamond"/>
          <w:sz w:val="24"/>
          <w:szCs w:val="24"/>
        </w:rPr>
        <w:t xml:space="preserve">“Wait.” Markus said. “I </w:t>
      </w:r>
      <w:proofErr w:type="gramStart"/>
      <w:r w:rsidRPr="715B2DF3">
        <w:rPr>
          <w:rFonts w:ascii="Garamond" w:hAnsi="Garamond"/>
          <w:sz w:val="24"/>
          <w:szCs w:val="24"/>
        </w:rPr>
        <w:t>don’t</w:t>
      </w:r>
      <w:proofErr w:type="gramEnd"/>
      <w:r w:rsidRPr="715B2DF3">
        <w:rPr>
          <w:rFonts w:ascii="Garamond" w:hAnsi="Garamond"/>
          <w:sz w:val="24"/>
          <w:szCs w:val="24"/>
        </w:rPr>
        <w:t xml:space="preserve"> feel good about this. </w:t>
      </w:r>
      <w:proofErr w:type="gramStart"/>
      <w:r w:rsidRPr="715B2DF3">
        <w:rPr>
          <w:rFonts w:ascii="Garamond" w:hAnsi="Garamond"/>
          <w:sz w:val="24"/>
          <w:szCs w:val="24"/>
        </w:rPr>
        <w:t>It’s</w:t>
      </w:r>
      <w:proofErr w:type="gramEnd"/>
      <w:r w:rsidRPr="715B2DF3">
        <w:rPr>
          <w:rFonts w:ascii="Garamond" w:hAnsi="Garamond"/>
          <w:sz w:val="24"/>
          <w:szCs w:val="24"/>
        </w:rPr>
        <w:t xml:space="preserve"> too risky.” </w:t>
      </w:r>
    </w:p>
    <w:p w14:paraId="10EAFC8F" w14:textId="340AB27F" w:rsidR="003D1464" w:rsidRDefault="00111EAF" w:rsidP="009B3424">
      <w:pPr>
        <w:spacing w:line="480" w:lineRule="auto"/>
        <w:rPr>
          <w:rFonts w:ascii="Garamond" w:hAnsi="Garamond"/>
          <w:sz w:val="24"/>
          <w:szCs w:val="24"/>
        </w:rPr>
      </w:pPr>
      <w:r w:rsidRPr="00253F36">
        <w:rPr>
          <w:rFonts w:ascii="Garamond" w:hAnsi="Garamond"/>
          <w:sz w:val="24"/>
          <w:szCs w:val="24"/>
        </w:rPr>
        <w:tab/>
        <w:t>“</w:t>
      </w:r>
      <w:proofErr w:type="gramStart"/>
      <w:r w:rsidRPr="00253F36">
        <w:rPr>
          <w:rFonts w:ascii="Garamond" w:hAnsi="Garamond"/>
          <w:sz w:val="24"/>
          <w:szCs w:val="24"/>
        </w:rPr>
        <w:t>I’m</w:t>
      </w:r>
      <w:proofErr w:type="gramEnd"/>
      <w:r w:rsidRPr="00253F36">
        <w:rPr>
          <w:rFonts w:ascii="Garamond" w:hAnsi="Garamond"/>
          <w:sz w:val="24"/>
          <w:szCs w:val="24"/>
        </w:rPr>
        <w:t xml:space="preserve"> going in either way. You can follow me if you want.</w:t>
      </w:r>
      <w:r w:rsidR="000B2EEA" w:rsidRPr="00253F36">
        <w:rPr>
          <w:rFonts w:ascii="Garamond" w:hAnsi="Garamond"/>
          <w:sz w:val="24"/>
          <w:szCs w:val="24"/>
        </w:rPr>
        <w:t xml:space="preserve"> </w:t>
      </w:r>
      <w:r w:rsidR="0000272C">
        <w:rPr>
          <w:rFonts w:ascii="Garamond" w:hAnsi="Garamond"/>
          <w:sz w:val="24"/>
          <w:szCs w:val="24"/>
        </w:rPr>
        <w:t>Only</w:t>
      </w:r>
      <w:r w:rsidR="00FB090F" w:rsidRPr="00253F36">
        <w:rPr>
          <w:rFonts w:ascii="Garamond" w:hAnsi="Garamond"/>
          <w:sz w:val="24"/>
          <w:szCs w:val="24"/>
        </w:rPr>
        <w:t xml:space="preserve"> if</w:t>
      </w:r>
      <w:r w:rsidR="000B2EEA" w:rsidRPr="00253F36">
        <w:rPr>
          <w:rFonts w:ascii="Garamond" w:hAnsi="Garamond"/>
          <w:sz w:val="24"/>
          <w:szCs w:val="24"/>
        </w:rPr>
        <w:t xml:space="preserve"> you want to know the truth, </w:t>
      </w:r>
      <w:proofErr w:type="gramStart"/>
      <w:r w:rsidR="000B2EEA" w:rsidRPr="00253F36">
        <w:rPr>
          <w:rFonts w:ascii="Garamond" w:hAnsi="Garamond"/>
          <w:sz w:val="24"/>
          <w:szCs w:val="24"/>
        </w:rPr>
        <w:t>that</w:t>
      </w:r>
      <w:proofErr w:type="gramEnd"/>
      <w:r w:rsidR="000B2EEA" w:rsidRPr="00253F36">
        <w:rPr>
          <w:rFonts w:ascii="Garamond" w:hAnsi="Garamond"/>
          <w:sz w:val="24"/>
          <w:szCs w:val="24"/>
        </w:rPr>
        <w:t xml:space="preserve"> is.</w:t>
      </w:r>
      <w:r w:rsidRPr="00253F36">
        <w:rPr>
          <w:rFonts w:ascii="Garamond" w:hAnsi="Garamond"/>
          <w:sz w:val="24"/>
          <w:szCs w:val="24"/>
        </w:rPr>
        <w:t>”</w:t>
      </w:r>
      <w:r w:rsidR="00976F3E" w:rsidRPr="00253F36">
        <w:rPr>
          <w:rFonts w:ascii="Garamond" w:hAnsi="Garamond"/>
          <w:sz w:val="24"/>
          <w:szCs w:val="24"/>
        </w:rPr>
        <w:t xml:space="preserve"> </w:t>
      </w:r>
      <w:proofErr w:type="spellStart"/>
      <w:r w:rsidR="00976F3E" w:rsidRPr="00253F36">
        <w:rPr>
          <w:rFonts w:ascii="Garamond" w:hAnsi="Garamond"/>
          <w:sz w:val="24"/>
          <w:szCs w:val="24"/>
        </w:rPr>
        <w:t>Jovick</w:t>
      </w:r>
      <w:proofErr w:type="spellEnd"/>
      <w:r w:rsidR="00976F3E" w:rsidRPr="00253F36">
        <w:rPr>
          <w:rFonts w:ascii="Garamond" w:hAnsi="Garamond"/>
          <w:sz w:val="24"/>
          <w:szCs w:val="24"/>
        </w:rPr>
        <w:t xml:space="preserve"> said</w:t>
      </w:r>
      <w:r w:rsidR="00B4348E" w:rsidRPr="00253F36">
        <w:rPr>
          <w:rFonts w:ascii="Garamond" w:hAnsi="Garamond"/>
          <w:sz w:val="24"/>
          <w:szCs w:val="24"/>
        </w:rPr>
        <w:t>, raising his eyebrows</w:t>
      </w:r>
      <w:r w:rsidR="00976F3E" w:rsidRPr="00253F36">
        <w:rPr>
          <w:rFonts w:ascii="Garamond" w:hAnsi="Garamond"/>
          <w:sz w:val="24"/>
          <w:szCs w:val="24"/>
        </w:rPr>
        <w:t xml:space="preserve">. He took his horse by the reins and led it </w:t>
      </w:r>
      <w:r w:rsidR="00D36937" w:rsidRPr="00253F36">
        <w:rPr>
          <w:rFonts w:ascii="Garamond" w:hAnsi="Garamond"/>
          <w:sz w:val="24"/>
          <w:szCs w:val="24"/>
        </w:rPr>
        <w:t>between</w:t>
      </w:r>
      <w:r w:rsidR="00976F3E" w:rsidRPr="00253F36">
        <w:rPr>
          <w:rFonts w:ascii="Garamond" w:hAnsi="Garamond"/>
          <w:sz w:val="24"/>
          <w:szCs w:val="24"/>
        </w:rPr>
        <w:t xml:space="preserve"> the gnarled branches and twisted thickets</w:t>
      </w:r>
      <w:r w:rsidR="007D3FE4" w:rsidRPr="00253F36">
        <w:rPr>
          <w:rFonts w:ascii="Garamond" w:hAnsi="Garamond"/>
          <w:sz w:val="24"/>
          <w:szCs w:val="24"/>
        </w:rPr>
        <w:t xml:space="preserve"> </w:t>
      </w:r>
      <w:r w:rsidR="007F763F" w:rsidRPr="00253F36">
        <w:rPr>
          <w:rFonts w:ascii="Garamond" w:hAnsi="Garamond"/>
          <w:sz w:val="24"/>
          <w:szCs w:val="24"/>
        </w:rPr>
        <w:t>plaguing</w:t>
      </w:r>
      <w:r w:rsidR="007D3FE4" w:rsidRPr="00253F36">
        <w:rPr>
          <w:rFonts w:ascii="Garamond" w:hAnsi="Garamond"/>
          <w:sz w:val="24"/>
          <w:szCs w:val="24"/>
        </w:rPr>
        <w:t xml:space="preserve"> the forest</w:t>
      </w:r>
      <w:r w:rsidR="00976F3E" w:rsidRPr="00253F36">
        <w:rPr>
          <w:rFonts w:ascii="Garamond" w:hAnsi="Garamond"/>
          <w:sz w:val="24"/>
          <w:szCs w:val="24"/>
        </w:rPr>
        <w:t>.</w:t>
      </w:r>
      <w:r w:rsidR="003D1464">
        <w:rPr>
          <w:rFonts w:ascii="Garamond" w:hAnsi="Garamond"/>
          <w:sz w:val="24"/>
          <w:szCs w:val="24"/>
        </w:rPr>
        <w:t xml:space="preserve"> </w:t>
      </w:r>
    </w:p>
    <w:p w14:paraId="46FBE7D6" w14:textId="5B188385" w:rsidR="003D1464" w:rsidRDefault="003D1464" w:rsidP="009B3424">
      <w:pPr>
        <w:spacing w:line="480" w:lineRule="auto"/>
        <w:rPr>
          <w:rFonts w:ascii="Garamond" w:hAnsi="Garamond"/>
          <w:sz w:val="24"/>
          <w:szCs w:val="24"/>
        </w:rPr>
      </w:pPr>
      <w:r>
        <w:rPr>
          <w:rFonts w:ascii="Garamond" w:hAnsi="Garamond"/>
          <w:sz w:val="24"/>
          <w:szCs w:val="24"/>
        </w:rPr>
        <w:tab/>
        <w:t>“</w:t>
      </w:r>
      <w:proofErr w:type="gramStart"/>
      <w:r>
        <w:rPr>
          <w:rFonts w:ascii="Garamond" w:hAnsi="Garamond"/>
          <w:sz w:val="24"/>
          <w:szCs w:val="24"/>
        </w:rPr>
        <w:t>I’m</w:t>
      </w:r>
      <w:proofErr w:type="gramEnd"/>
      <w:r>
        <w:rPr>
          <w:rFonts w:ascii="Garamond" w:hAnsi="Garamond"/>
          <w:sz w:val="24"/>
          <w:szCs w:val="24"/>
        </w:rPr>
        <w:t xml:space="preserve"> going in</w:t>
      </w:r>
      <w:r w:rsidR="002A44A4">
        <w:rPr>
          <w:rFonts w:ascii="Garamond" w:hAnsi="Garamond"/>
          <w:sz w:val="24"/>
          <w:szCs w:val="24"/>
        </w:rPr>
        <w:t xml:space="preserve">. You </w:t>
      </w:r>
      <w:proofErr w:type="gramStart"/>
      <w:r w:rsidR="002A44A4">
        <w:rPr>
          <w:rFonts w:ascii="Garamond" w:hAnsi="Garamond"/>
          <w:sz w:val="24"/>
          <w:szCs w:val="24"/>
        </w:rPr>
        <w:t>don’t</w:t>
      </w:r>
      <w:proofErr w:type="gramEnd"/>
      <w:r w:rsidR="002A44A4">
        <w:rPr>
          <w:rFonts w:ascii="Garamond" w:hAnsi="Garamond"/>
          <w:sz w:val="24"/>
          <w:szCs w:val="24"/>
        </w:rPr>
        <w:t xml:space="preserve"> have to come with me.</w:t>
      </w:r>
      <w:r>
        <w:rPr>
          <w:rFonts w:ascii="Garamond" w:hAnsi="Garamond"/>
          <w:sz w:val="24"/>
          <w:szCs w:val="24"/>
        </w:rPr>
        <w:t>”</w:t>
      </w:r>
      <w:r w:rsidR="00092C0C">
        <w:rPr>
          <w:rFonts w:ascii="Garamond" w:hAnsi="Garamond"/>
          <w:sz w:val="24"/>
          <w:szCs w:val="24"/>
        </w:rPr>
        <w:t xml:space="preserve"> Raz said. Markus let out a long sigh</w:t>
      </w:r>
      <w:r w:rsidR="004B3453">
        <w:rPr>
          <w:rFonts w:ascii="Garamond" w:hAnsi="Garamond"/>
          <w:sz w:val="24"/>
          <w:szCs w:val="24"/>
        </w:rPr>
        <w:t xml:space="preserve"> and tied their horse to a nearby tree</w:t>
      </w:r>
      <w:r w:rsidR="00092C0C">
        <w:rPr>
          <w:rFonts w:ascii="Garamond" w:hAnsi="Garamond"/>
          <w:sz w:val="24"/>
          <w:szCs w:val="24"/>
        </w:rPr>
        <w:t>.</w:t>
      </w:r>
    </w:p>
    <w:p w14:paraId="185EFF9F" w14:textId="33040276" w:rsidR="00092C0C" w:rsidRPr="00253F36" w:rsidRDefault="00092C0C" w:rsidP="009B3424">
      <w:pPr>
        <w:spacing w:line="480" w:lineRule="auto"/>
        <w:rPr>
          <w:rFonts w:ascii="Garamond" w:hAnsi="Garamond"/>
          <w:sz w:val="24"/>
          <w:szCs w:val="24"/>
        </w:rPr>
      </w:pPr>
      <w:r>
        <w:rPr>
          <w:rFonts w:ascii="Garamond" w:hAnsi="Garamond"/>
          <w:sz w:val="24"/>
          <w:szCs w:val="24"/>
        </w:rPr>
        <w:tab/>
        <w:t xml:space="preserve">“No, if you’re going in, I’m going in.” He </w:t>
      </w:r>
      <w:proofErr w:type="gramStart"/>
      <w:r>
        <w:rPr>
          <w:rFonts w:ascii="Garamond" w:hAnsi="Garamond"/>
          <w:sz w:val="24"/>
          <w:szCs w:val="24"/>
        </w:rPr>
        <w:t>said</w:t>
      </w:r>
      <w:proofErr w:type="gramEnd"/>
      <w:r>
        <w:rPr>
          <w:rFonts w:ascii="Garamond" w:hAnsi="Garamond"/>
          <w:sz w:val="24"/>
          <w:szCs w:val="24"/>
        </w:rPr>
        <w:t xml:space="preserve">. </w:t>
      </w:r>
      <w:r w:rsidR="00802E62">
        <w:rPr>
          <w:rFonts w:ascii="Garamond" w:hAnsi="Garamond"/>
          <w:sz w:val="24"/>
          <w:szCs w:val="24"/>
        </w:rPr>
        <w:t xml:space="preserve">Raz </w:t>
      </w:r>
      <w:r w:rsidR="006B1E7F">
        <w:rPr>
          <w:rFonts w:ascii="Garamond" w:hAnsi="Garamond"/>
          <w:sz w:val="24"/>
          <w:szCs w:val="24"/>
        </w:rPr>
        <w:t>smiled gently, clapped Markus on the back and led him into the trees.</w:t>
      </w:r>
    </w:p>
    <w:p w14:paraId="468F66BF" w14:textId="77777777" w:rsidR="0070116B" w:rsidRDefault="0049375D" w:rsidP="009B3424">
      <w:pPr>
        <w:spacing w:line="480" w:lineRule="auto"/>
        <w:rPr>
          <w:rFonts w:ascii="Garamond" w:hAnsi="Garamond"/>
          <w:sz w:val="24"/>
          <w:szCs w:val="24"/>
        </w:rPr>
      </w:pPr>
      <w:r w:rsidRPr="00253F36">
        <w:rPr>
          <w:rFonts w:ascii="Garamond" w:hAnsi="Garamond"/>
          <w:sz w:val="24"/>
          <w:szCs w:val="24"/>
        </w:rPr>
        <w:tab/>
      </w:r>
    </w:p>
    <w:p w14:paraId="06A06B60" w14:textId="24092E17" w:rsidR="00935BA2" w:rsidRPr="00253F36" w:rsidRDefault="0070116B" w:rsidP="0070116B">
      <w:pPr>
        <w:spacing w:line="480" w:lineRule="auto"/>
        <w:ind w:firstLine="720"/>
        <w:rPr>
          <w:rFonts w:ascii="Garamond" w:hAnsi="Garamond"/>
          <w:sz w:val="24"/>
          <w:szCs w:val="24"/>
        </w:rPr>
      </w:pPr>
      <w:r>
        <w:rPr>
          <w:rFonts w:ascii="Garamond" w:hAnsi="Garamond"/>
          <w:sz w:val="24"/>
          <w:szCs w:val="24"/>
        </w:rPr>
        <w:t xml:space="preserve">The forest appeared to continue forever. While not very thick, the trees surrounded them, </w:t>
      </w:r>
      <w:proofErr w:type="gramStart"/>
      <w:r>
        <w:rPr>
          <w:rFonts w:ascii="Garamond" w:hAnsi="Garamond"/>
          <w:sz w:val="24"/>
          <w:szCs w:val="24"/>
        </w:rPr>
        <w:t>seemingly endless</w:t>
      </w:r>
      <w:proofErr w:type="gramEnd"/>
      <w:r>
        <w:rPr>
          <w:rFonts w:ascii="Garamond" w:hAnsi="Garamond"/>
          <w:sz w:val="24"/>
          <w:szCs w:val="24"/>
        </w:rPr>
        <w:t xml:space="preserve"> in every direction. </w:t>
      </w:r>
      <w:r w:rsidR="009110F0">
        <w:rPr>
          <w:rFonts w:ascii="Garamond" w:hAnsi="Garamond"/>
          <w:sz w:val="24"/>
          <w:szCs w:val="24"/>
        </w:rPr>
        <w:t xml:space="preserve">The ground was hard and blackened. </w:t>
      </w:r>
      <w:r w:rsidR="00E61C80">
        <w:rPr>
          <w:rFonts w:ascii="Garamond" w:hAnsi="Garamond"/>
          <w:sz w:val="24"/>
          <w:szCs w:val="24"/>
        </w:rPr>
        <w:t xml:space="preserve">The air was eerily silent and still. </w:t>
      </w:r>
      <w:r w:rsidR="0049375D" w:rsidRPr="00253F36">
        <w:rPr>
          <w:rFonts w:ascii="Garamond" w:hAnsi="Garamond"/>
          <w:sz w:val="24"/>
          <w:szCs w:val="24"/>
        </w:rPr>
        <w:t>Mae breathed in sharply</w:t>
      </w:r>
      <w:r w:rsidR="002C45B9" w:rsidRPr="00253F36">
        <w:rPr>
          <w:rFonts w:ascii="Garamond" w:hAnsi="Garamond"/>
          <w:sz w:val="24"/>
          <w:szCs w:val="24"/>
        </w:rPr>
        <w:t xml:space="preserve"> and stopped walking. Now alert, she peered around, </w:t>
      </w:r>
      <w:r w:rsidR="00253F36" w:rsidRPr="00253F36">
        <w:rPr>
          <w:rFonts w:ascii="Garamond" w:hAnsi="Garamond"/>
          <w:sz w:val="24"/>
          <w:szCs w:val="24"/>
        </w:rPr>
        <w:t>searching</w:t>
      </w:r>
      <w:r w:rsidR="002C45B9" w:rsidRPr="00253F36">
        <w:rPr>
          <w:rFonts w:ascii="Garamond" w:hAnsi="Garamond"/>
          <w:sz w:val="24"/>
          <w:szCs w:val="24"/>
        </w:rPr>
        <w:t xml:space="preserve"> for something. </w:t>
      </w:r>
    </w:p>
    <w:p w14:paraId="1D66075B" w14:textId="771C41F6" w:rsidR="002C45B9" w:rsidRPr="00253F36" w:rsidRDefault="002C45B9" w:rsidP="009B3424">
      <w:pPr>
        <w:spacing w:line="480" w:lineRule="auto"/>
        <w:rPr>
          <w:rFonts w:ascii="Garamond" w:hAnsi="Garamond"/>
          <w:sz w:val="24"/>
          <w:szCs w:val="24"/>
        </w:rPr>
      </w:pPr>
      <w:r w:rsidRPr="00253F36">
        <w:rPr>
          <w:rFonts w:ascii="Garamond" w:hAnsi="Garamond"/>
          <w:sz w:val="24"/>
          <w:szCs w:val="24"/>
        </w:rPr>
        <w:tab/>
        <w:t xml:space="preserve">“What’s wrong?” </w:t>
      </w:r>
      <w:proofErr w:type="spellStart"/>
      <w:r w:rsidRPr="00253F36">
        <w:rPr>
          <w:rFonts w:ascii="Garamond" w:hAnsi="Garamond"/>
          <w:sz w:val="24"/>
          <w:szCs w:val="24"/>
        </w:rPr>
        <w:t>Kursa</w:t>
      </w:r>
      <w:proofErr w:type="spellEnd"/>
      <w:r w:rsidRPr="00253F36">
        <w:rPr>
          <w:rFonts w:ascii="Garamond" w:hAnsi="Garamond"/>
          <w:sz w:val="24"/>
          <w:szCs w:val="24"/>
        </w:rPr>
        <w:t xml:space="preserve"> asked her. Then she felt it. A steady rumbling</w:t>
      </w:r>
      <w:r w:rsidR="00B32D58" w:rsidRPr="00253F36">
        <w:rPr>
          <w:rFonts w:ascii="Garamond" w:hAnsi="Garamond"/>
          <w:sz w:val="24"/>
          <w:szCs w:val="24"/>
        </w:rPr>
        <w:t xml:space="preserve">, like a giant hammer slamming the ground </w:t>
      </w:r>
      <w:r w:rsidR="007D20F8" w:rsidRPr="00253F36">
        <w:rPr>
          <w:rFonts w:ascii="Garamond" w:hAnsi="Garamond"/>
          <w:sz w:val="24"/>
          <w:szCs w:val="24"/>
        </w:rPr>
        <w:t>to a beat</w:t>
      </w:r>
      <w:r w:rsidR="00B32D58" w:rsidRPr="00253F36">
        <w:rPr>
          <w:rFonts w:ascii="Garamond" w:hAnsi="Garamond"/>
          <w:sz w:val="24"/>
          <w:szCs w:val="24"/>
        </w:rPr>
        <w:t xml:space="preserve">. They all stopped and </w:t>
      </w:r>
      <w:r w:rsidR="00E84A15" w:rsidRPr="00253F36">
        <w:rPr>
          <w:rFonts w:ascii="Garamond" w:hAnsi="Garamond"/>
          <w:sz w:val="24"/>
          <w:szCs w:val="24"/>
        </w:rPr>
        <w:t>listened</w:t>
      </w:r>
      <w:r w:rsidR="00B32D58" w:rsidRPr="00253F36">
        <w:rPr>
          <w:rFonts w:ascii="Garamond" w:hAnsi="Garamond"/>
          <w:sz w:val="24"/>
          <w:szCs w:val="24"/>
        </w:rPr>
        <w:t xml:space="preserve"> as the rumbling grew in intensity. </w:t>
      </w:r>
      <w:r w:rsidR="00417955">
        <w:rPr>
          <w:rFonts w:ascii="Garamond" w:hAnsi="Garamond"/>
          <w:sz w:val="24"/>
          <w:szCs w:val="24"/>
        </w:rPr>
        <w:t>A flash</w:t>
      </w:r>
      <w:r w:rsidR="00064DCD" w:rsidRPr="00253F36">
        <w:rPr>
          <w:rFonts w:ascii="Garamond" w:hAnsi="Garamond"/>
          <w:sz w:val="24"/>
          <w:szCs w:val="24"/>
        </w:rPr>
        <w:t xml:space="preserve"> of white </w:t>
      </w:r>
      <w:r w:rsidR="000321EA">
        <w:rPr>
          <w:rFonts w:ascii="Garamond" w:hAnsi="Garamond"/>
          <w:sz w:val="24"/>
          <w:szCs w:val="24"/>
        </w:rPr>
        <w:t>move</w:t>
      </w:r>
      <w:r w:rsidR="00417955">
        <w:rPr>
          <w:rFonts w:ascii="Garamond" w:hAnsi="Garamond"/>
          <w:sz w:val="24"/>
          <w:szCs w:val="24"/>
        </w:rPr>
        <w:t>d</w:t>
      </w:r>
      <w:r w:rsidR="000321EA" w:rsidRPr="00253F36">
        <w:rPr>
          <w:rFonts w:ascii="Garamond" w:hAnsi="Garamond"/>
          <w:sz w:val="24"/>
          <w:szCs w:val="24"/>
        </w:rPr>
        <w:t xml:space="preserve"> </w:t>
      </w:r>
      <w:r w:rsidR="00064DCD" w:rsidRPr="00253F36">
        <w:rPr>
          <w:rFonts w:ascii="Garamond" w:hAnsi="Garamond"/>
          <w:sz w:val="24"/>
          <w:szCs w:val="24"/>
        </w:rPr>
        <w:t xml:space="preserve">between the trees in the distance. </w:t>
      </w:r>
    </w:p>
    <w:p w14:paraId="121C93F3" w14:textId="1B0D896D" w:rsidR="00FA2EEB" w:rsidRPr="00253F36" w:rsidRDefault="0008038A" w:rsidP="002C50AC">
      <w:pPr>
        <w:spacing w:line="480" w:lineRule="auto"/>
        <w:rPr>
          <w:rFonts w:ascii="Garamond" w:hAnsi="Garamond"/>
          <w:sz w:val="24"/>
          <w:szCs w:val="24"/>
        </w:rPr>
      </w:pPr>
      <w:r w:rsidRPr="00253F36">
        <w:rPr>
          <w:rFonts w:ascii="Garamond" w:hAnsi="Garamond"/>
          <w:sz w:val="24"/>
          <w:szCs w:val="24"/>
        </w:rPr>
        <w:tab/>
        <w:t xml:space="preserve">“There.” She </w:t>
      </w:r>
      <w:r w:rsidR="00671AA2" w:rsidRPr="00253F36">
        <w:rPr>
          <w:rFonts w:ascii="Garamond" w:hAnsi="Garamond"/>
          <w:sz w:val="24"/>
          <w:szCs w:val="24"/>
        </w:rPr>
        <w:t>said and</w:t>
      </w:r>
      <w:r w:rsidRPr="00253F36">
        <w:rPr>
          <w:rFonts w:ascii="Garamond" w:hAnsi="Garamond"/>
          <w:sz w:val="24"/>
          <w:szCs w:val="24"/>
        </w:rPr>
        <w:t xml:space="preserve"> pointed. </w:t>
      </w:r>
      <w:r w:rsidR="00671AA2" w:rsidRPr="00253F36">
        <w:rPr>
          <w:rFonts w:ascii="Garamond" w:hAnsi="Garamond"/>
          <w:sz w:val="24"/>
          <w:szCs w:val="24"/>
        </w:rPr>
        <w:t xml:space="preserve">Ahead of them, a huge egg-shaped mechanical beast weaved its way through the dying trunks with calculated ease. </w:t>
      </w:r>
      <w:r w:rsidR="0025781D">
        <w:rPr>
          <w:rFonts w:ascii="Garamond" w:hAnsi="Garamond"/>
          <w:sz w:val="24"/>
          <w:szCs w:val="24"/>
        </w:rPr>
        <w:t>It propelled</w:t>
      </w:r>
      <w:r w:rsidR="0025781D" w:rsidRPr="00253F36">
        <w:rPr>
          <w:rFonts w:ascii="Garamond" w:hAnsi="Garamond"/>
          <w:sz w:val="24"/>
          <w:szCs w:val="24"/>
        </w:rPr>
        <w:t xml:space="preserve"> </w:t>
      </w:r>
      <w:r w:rsidR="00671AA2" w:rsidRPr="00253F36">
        <w:rPr>
          <w:rFonts w:ascii="Garamond" w:hAnsi="Garamond"/>
          <w:sz w:val="24"/>
          <w:szCs w:val="24"/>
        </w:rPr>
        <w:t>itself</w:t>
      </w:r>
      <w:r w:rsidR="0025781D">
        <w:rPr>
          <w:rFonts w:ascii="Garamond" w:hAnsi="Garamond"/>
          <w:sz w:val="24"/>
          <w:szCs w:val="24"/>
        </w:rPr>
        <w:t xml:space="preserve"> forward</w:t>
      </w:r>
      <w:r w:rsidR="00671AA2" w:rsidRPr="00253F36">
        <w:rPr>
          <w:rFonts w:ascii="Garamond" w:hAnsi="Garamond"/>
          <w:sz w:val="24"/>
          <w:szCs w:val="24"/>
        </w:rPr>
        <w:t xml:space="preserve"> on four spider-like legs</w:t>
      </w:r>
      <w:r w:rsidR="00A83619">
        <w:rPr>
          <w:rFonts w:ascii="Garamond" w:hAnsi="Garamond"/>
          <w:sz w:val="24"/>
          <w:szCs w:val="24"/>
        </w:rPr>
        <w:t xml:space="preserve">, each ending in a </w:t>
      </w:r>
      <w:r w:rsidR="00411628">
        <w:rPr>
          <w:rFonts w:ascii="Garamond" w:hAnsi="Garamond"/>
          <w:sz w:val="24"/>
          <w:szCs w:val="24"/>
        </w:rPr>
        <w:t>deadly point</w:t>
      </w:r>
      <w:r w:rsidR="00671AA2" w:rsidRPr="00253F36">
        <w:rPr>
          <w:rFonts w:ascii="Garamond" w:hAnsi="Garamond"/>
          <w:sz w:val="24"/>
          <w:szCs w:val="24"/>
        </w:rPr>
        <w:t>,</w:t>
      </w:r>
      <w:r w:rsidR="000422CF">
        <w:rPr>
          <w:rFonts w:ascii="Garamond" w:hAnsi="Garamond"/>
          <w:sz w:val="24"/>
          <w:szCs w:val="24"/>
        </w:rPr>
        <w:t xml:space="preserve"> </w:t>
      </w:r>
      <w:proofErr w:type="gramStart"/>
      <w:r w:rsidR="00C221C3">
        <w:rPr>
          <w:rFonts w:ascii="Garamond" w:hAnsi="Garamond"/>
          <w:sz w:val="24"/>
          <w:szCs w:val="24"/>
        </w:rPr>
        <w:t>twisting</w:t>
      </w:r>
      <w:proofErr w:type="gramEnd"/>
      <w:r w:rsidR="00C221C3">
        <w:rPr>
          <w:rFonts w:ascii="Garamond" w:hAnsi="Garamond"/>
          <w:sz w:val="24"/>
          <w:szCs w:val="24"/>
        </w:rPr>
        <w:t xml:space="preserve"> </w:t>
      </w:r>
      <w:r w:rsidR="0025781D">
        <w:rPr>
          <w:rFonts w:ascii="Garamond" w:hAnsi="Garamond"/>
          <w:sz w:val="24"/>
          <w:szCs w:val="24"/>
        </w:rPr>
        <w:t>and bending like leather despite being metal</w:t>
      </w:r>
      <w:r w:rsidR="00C221C3">
        <w:rPr>
          <w:rFonts w:ascii="Garamond" w:hAnsi="Garamond"/>
          <w:sz w:val="24"/>
          <w:szCs w:val="24"/>
        </w:rPr>
        <w:t>.</w:t>
      </w:r>
      <w:r w:rsidR="00671AA2" w:rsidRPr="00253F36">
        <w:rPr>
          <w:rFonts w:ascii="Garamond" w:hAnsi="Garamond"/>
          <w:sz w:val="24"/>
          <w:szCs w:val="24"/>
        </w:rPr>
        <w:t xml:space="preserve"> </w:t>
      </w:r>
      <w:r w:rsidR="009D02E3">
        <w:rPr>
          <w:rFonts w:ascii="Garamond" w:hAnsi="Garamond"/>
          <w:sz w:val="24"/>
          <w:szCs w:val="24"/>
        </w:rPr>
        <w:t>With</w:t>
      </w:r>
      <w:r w:rsidR="008E1198">
        <w:rPr>
          <w:rFonts w:ascii="Garamond" w:hAnsi="Garamond"/>
          <w:sz w:val="24"/>
          <w:szCs w:val="24"/>
        </w:rPr>
        <w:t xml:space="preserve"> </w:t>
      </w:r>
      <w:r w:rsidR="009563EC">
        <w:rPr>
          <w:rFonts w:ascii="Garamond" w:hAnsi="Garamond"/>
          <w:sz w:val="24"/>
          <w:szCs w:val="24"/>
        </w:rPr>
        <w:t>incredible force</w:t>
      </w:r>
      <w:r w:rsidR="008E1198">
        <w:rPr>
          <w:rFonts w:ascii="Garamond" w:hAnsi="Garamond"/>
          <w:sz w:val="24"/>
          <w:szCs w:val="24"/>
        </w:rPr>
        <w:t xml:space="preserve">, </w:t>
      </w:r>
      <w:r w:rsidR="00B01B1A" w:rsidRPr="00253F36">
        <w:rPr>
          <w:rFonts w:ascii="Garamond" w:hAnsi="Garamond"/>
          <w:sz w:val="24"/>
          <w:szCs w:val="24"/>
        </w:rPr>
        <w:t>it slammed each leg far into the dirt</w:t>
      </w:r>
      <w:r w:rsidR="00671AA2" w:rsidRPr="00253F36">
        <w:rPr>
          <w:rFonts w:ascii="Garamond" w:hAnsi="Garamond"/>
          <w:sz w:val="24"/>
          <w:szCs w:val="24"/>
        </w:rPr>
        <w:t xml:space="preserve"> </w:t>
      </w:r>
      <w:r w:rsidR="00B01B1A" w:rsidRPr="00253F36">
        <w:rPr>
          <w:rFonts w:ascii="Garamond" w:hAnsi="Garamond"/>
          <w:sz w:val="24"/>
          <w:szCs w:val="24"/>
        </w:rPr>
        <w:t xml:space="preserve">as it barreled fast towards them. </w:t>
      </w:r>
      <w:proofErr w:type="gramStart"/>
      <w:r w:rsidR="00643A30" w:rsidRPr="00253F36">
        <w:rPr>
          <w:rFonts w:ascii="Garamond" w:hAnsi="Garamond"/>
          <w:sz w:val="24"/>
          <w:szCs w:val="24"/>
        </w:rPr>
        <w:t>A few</w:t>
      </w:r>
      <w:proofErr w:type="gramEnd"/>
      <w:r w:rsidR="00643A30" w:rsidRPr="00253F36">
        <w:rPr>
          <w:rFonts w:ascii="Garamond" w:hAnsi="Garamond"/>
          <w:sz w:val="24"/>
          <w:szCs w:val="24"/>
        </w:rPr>
        <w:t xml:space="preserve"> trees crashed to the side as the beast </w:t>
      </w:r>
      <w:r w:rsidR="0052302F" w:rsidRPr="00253F36">
        <w:rPr>
          <w:rFonts w:ascii="Garamond" w:hAnsi="Garamond"/>
          <w:sz w:val="24"/>
          <w:szCs w:val="24"/>
        </w:rPr>
        <w:t>tossed its oblong body forward.</w:t>
      </w:r>
      <w:r w:rsidR="00253F36" w:rsidRPr="00253F36">
        <w:rPr>
          <w:rFonts w:ascii="Garamond" w:hAnsi="Garamond"/>
          <w:sz w:val="24"/>
          <w:szCs w:val="24"/>
        </w:rPr>
        <w:t xml:space="preserve"> Mae drew her sword.</w:t>
      </w:r>
    </w:p>
    <w:p w14:paraId="2A49D3D3" w14:textId="351827AD" w:rsidR="00F5517A" w:rsidRDefault="00253F36" w:rsidP="00F5517A">
      <w:pPr>
        <w:spacing w:line="480" w:lineRule="auto"/>
        <w:rPr>
          <w:rFonts w:ascii="Garamond" w:hAnsi="Garamond"/>
          <w:sz w:val="24"/>
          <w:szCs w:val="24"/>
        </w:rPr>
      </w:pPr>
      <w:r w:rsidRPr="00253F36">
        <w:rPr>
          <w:rFonts w:ascii="Garamond" w:hAnsi="Garamond"/>
          <w:sz w:val="24"/>
          <w:szCs w:val="24"/>
        </w:rPr>
        <w:tab/>
        <w:t xml:space="preserve">“Wait!” </w:t>
      </w:r>
      <w:proofErr w:type="spellStart"/>
      <w:r w:rsidRPr="00253F36">
        <w:rPr>
          <w:rFonts w:ascii="Garamond" w:hAnsi="Garamond"/>
          <w:sz w:val="24"/>
          <w:szCs w:val="24"/>
        </w:rPr>
        <w:t>Jovick</w:t>
      </w:r>
      <w:proofErr w:type="spellEnd"/>
      <w:r w:rsidRPr="00253F36">
        <w:rPr>
          <w:rFonts w:ascii="Garamond" w:hAnsi="Garamond"/>
          <w:sz w:val="24"/>
          <w:szCs w:val="24"/>
        </w:rPr>
        <w:t xml:space="preserve"> yelled, </w:t>
      </w:r>
      <w:r w:rsidR="00E9562B">
        <w:rPr>
          <w:rFonts w:ascii="Garamond" w:hAnsi="Garamond"/>
          <w:sz w:val="24"/>
          <w:szCs w:val="24"/>
        </w:rPr>
        <w:t>raising his palm to her. “Trust me, just wait</w:t>
      </w:r>
      <w:r w:rsidR="00E8445E">
        <w:rPr>
          <w:rFonts w:ascii="Garamond" w:hAnsi="Garamond"/>
          <w:sz w:val="24"/>
          <w:szCs w:val="24"/>
        </w:rPr>
        <w:t>!</w:t>
      </w:r>
      <w:r w:rsidR="00E9562B">
        <w:rPr>
          <w:rFonts w:ascii="Garamond" w:hAnsi="Garamond"/>
          <w:sz w:val="24"/>
          <w:szCs w:val="24"/>
        </w:rPr>
        <w:t>”</w:t>
      </w:r>
      <w:r w:rsidR="00E8445E">
        <w:rPr>
          <w:rFonts w:ascii="Garamond" w:hAnsi="Garamond"/>
          <w:sz w:val="24"/>
          <w:szCs w:val="24"/>
        </w:rPr>
        <w:t xml:space="preserve"> Mae stayed put, </w:t>
      </w:r>
      <w:r w:rsidR="00127F3A">
        <w:rPr>
          <w:rFonts w:ascii="Garamond" w:hAnsi="Garamond"/>
          <w:sz w:val="24"/>
          <w:szCs w:val="24"/>
        </w:rPr>
        <w:t xml:space="preserve">but </w:t>
      </w:r>
      <w:proofErr w:type="gramStart"/>
      <w:r w:rsidR="00127F3A">
        <w:rPr>
          <w:rFonts w:ascii="Garamond" w:hAnsi="Garamond"/>
          <w:sz w:val="24"/>
          <w:szCs w:val="24"/>
        </w:rPr>
        <w:t>still kept</w:t>
      </w:r>
      <w:proofErr w:type="gramEnd"/>
      <w:r w:rsidR="00E8445E">
        <w:rPr>
          <w:rFonts w:ascii="Garamond" w:hAnsi="Garamond"/>
          <w:sz w:val="24"/>
          <w:szCs w:val="24"/>
        </w:rPr>
        <w:t xml:space="preserve"> her sword ready. </w:t>
      </w:r>
      <w:r w:rsidR="00890572">
        <w:rPr>
          <w:rFonts w:ascii="Garamond" w:hAnsi="Garamond"/>
          <w:sz w:val="24"/>
          <w:szCs w:val="24"/>
        </w:rPr>
        <w:t>The beast skidded to a halt in front of them, spraying dirt</w:t>
      </w:r>
      <w:r w:rsidR="00B043EF">
        <w:rPr>
          <w:rFonts w:ascii="Garamond" w:hAnsi="Garamond"/>
          <w:sz w:val="24"/>
          <w:szCs w:val="24"/>
        </w:rPr>
        <w:t xml:space="preserve"> </w:t>
      </w:r>
      <w:r w:rsidR="00C042C9">
        <w:rPr>
          <w:rFonts w:ascii="Garamond" w:hAnsi="Garamond"/>
          <w:sz w:val="24"/>
          <w:szCs w:val="24"/>
        </w:rPr>
        <w:t>over their heads</w:t>
      </w:r>
      <w:r w:rsidR="00514FC2">
        <w:rPr>
          <w:rFonts w:ascii="Garamond" w:hAnsi="Garamond"/>
          <w:sz w:val="24"/>
          <w:szCs w:val="24"/>
        </w:rPr>
        <w:t xml:space="preserve">. </w:t>
      </w:r>
      <w:r w:rsidR="00F770D8">
        <w:rPr>
          <w:rFonts w:ascii="Garamond" w:hAnsi="Garamond"/>
          <w:sz w:val="24"/>
          <w:szCs w:val="24"/>
        </w:rPr>
        <w:t>Four</w:t>
      </w:r>
      <w:r w:rsidR="00514FC2">
        <w:rPr>
          <w:rFonts w:ascii="Garamond" w:hAnsi="Garamond"/>
          <w:sz w:val="24"/>
          <w:szCs w:val="24"/>
        </w:rPr>
        <w:t xml:space="preserve"> red lights </w:t>
      </w:r>
      <w:r w:rsidR="00037C16">
        <w:rPr>
          <w:rFonts w:ascii="Garamond" w:hAnsi="Garamond"/>
          <w:sz w:val="24"/>
          <w:szCs w:val="24"/>
        </w:rPr>
        <w:t xml:space="preserve">lit up on its face </w:t>
      </w:r>
      <w:r w:rsidR="00514FC2">
        <w:rPr>
          <w:rFonts w:ascii="Garamond" w:hAnsi="Garamond"/>
          <w:sz w:val="24"/>
          <w:szCs w:val="24"/>
        </w:rPr>
        <w:t>like eyes</w:t>
      </w:r>
      <w:r w:rsidR="008E4679">
        <w:rPr>
          <w:rFonts w:ascii="Garamond" w:hAnsi="Garamond"/>
          <w:sz w:val="24"/>
          <w:szCs w:val="24"/>
        </w:rPr>
        <w:t>, each nestled in a corner of two intersecting lines</w:t>
      </w:r>
      <w:r w:rsidR="00CA42B6">
        <w:rPr>
          <w:rFonts w:ascii="Garamond" w:hAnsi="Garamond"/>
          <w:sz w:val="24"/>
          <w:szCs w:val="24"/>
        </w:rPr>
        <w:t xml:space="preserve"> across its face</w:t>
      </w:r>
      <w:r w:rsidR="008E4679">
        <w:rPr>
          <w:rFonts w:ascii="Garamond" w:hAnsi="Garamond"/>
          <w:sz w:val="24"/>
          <w:szCs w:val="24"/>
        </w:rPr>
        <w:t>.</w:t>
      </w:r>
      <w:r w:rsidR="00155CB7">
        <w:rPr>
          <w:rFonts w:ascii="Garamond" w:hAnsi="Garamond"/>
          <w:sz w:val="24"/>
          <w:szCs w:val="24"/>
        </w:rPr>
        <w:t xml:space="preserve"> Metal plates </w:t>
      </w:r>
      <w:r w:rsidR="00BC704A">
        <w:rPr>
          <w:rFonts w:ascii="Garamond" w:hAnsi="Garamond"/>
          <w:sz w:val="24"/>
          <w:szCs w:val="24"/>
        </w:rPr>
        <w:t>c</w:t>
      </w:r>
      <w:r w:rsidR="00155CB7">
        <w:rPr>
          <w:rFonts w:ascii="Garamond" w:hAnsi="Garamond"/>
          <w:sz w:val="24"/>
          <w:szCs w:val="24"/>
        </w:rPr>
        <w:t>overed the outside of its body like scales.</w:t>
      </w:r>
      <w:r w:rsidR="00B835CD">
        <w:rPr>
          <w:rFonts w:ascii="Garamond" w:hAnsi="Garamond"/>
          <w:sz w:val="24"/>
          <w:szCs w:val="24"/>
        </w:rPr>
        <w:t xml:space="preserve"> A thin </w:t>
      </w:r>
      <w:r w:rsidR="00F5517A">
        <w:rPr>
          <w:rFonts w:ascii="Garamond" w:hAnsi="Garamond"/>
          <w:sz w:val="24"/>
          <w:szCs w:val="24"/>
        </w:rPr>
        <w:t xml:space="preserve">triangular </w:t>
      </w:r>
      <w:r w:rsidR="00B835CD">
        <w:rPr>
          <w:rFonts w:ascii="Garamond" w:hAnsi="Garamond"/>
          <w:sz w:val="24"/>
          <w:szCs w:val="24"/>
        </w:rPr>
        <w:t xml:space="preserve">beam of light </w:t>
      </w:r>
      <w:r w:rsidR="00F5517A">
        <w:rPr>
          <w:rFonts w:ascii="Garamond" w:hAnsi="Garamond"/>
          <w:sz w:val="24"/>
          <w:szCs w:val="24"/>
        </w:rPr>
        <w:t>shot</w:t>
      </w:r>
      <w:r w:rsidR="00B835CD">
        <w:rPr>
          <w:rFonts w:ascii="Garamond" w:hAnsi="Garamond"/>
          <w:sz w:val="24"/>
          <w:szCs w:val="24"/>
        </w:rPr>
        <w:t xml:space="preserve"> out from b</w:t>
      </w:r>
      <w:r w:rsidR="00F5517A">
        <w:rPr>
          <w:rFonts w:ascii="Garamond" w:hAnsi="Garamond"/>
          <w:sz w:val="24"/>
          <w:szCs w:val="24"/>
        </w:rPr>
        <w:t xml:space="preserve">etween its eyes and </w:t>
      </w:r>
      <w:r w:rsidR="00790C49">
        <w:rPr>
          <w:rFonts w:ascii="Garamond" w:hAnsi="Garamond"/>
          <w:sz w:val="24"/>
          <w:szCs w:val="24"/>
        </w:rPr>
        <w:t xml:space="preserve">shined up and down over </w:t>
      </w:r>
      <w:proofErr w:type="spellStart"/>
      <w:r w:rsidR="00790C49">
        <w:rPr>
          <w:rFonts w:ascii="Garamond" w:hAnsi="Garamond"/>
          <w:sz w:val="24"/>
          <w:szCs w:val="24"/>
        </w:rPr>
        <w:t>Jovick</w:t>
      </w:r>
      <w:proofErr w:type="spellEnd"/>
      <w:r w:rsidR="00F5517A">
        <w:rPr>
          <w:rFonts w:ascii="Garamond" w:hAnsi="Garamond"/>
          <w:sz w:val="24"/>
          <w:szCs w:val="24"/>
        </w:rPr>
        <w:t>.</w:t>
      </w:r>
      <w:r w:rsidR="00790C49">
        <w:rPr>
          <w:rFonts w:ascii="Garamond" w:hAnsi="Garamond"/>
          <w:sz w:val="24"/>
          <w:szCs w:val="24"/>
        </w:rPr>
        <w:t xml:space="preserve"> It made a short beep and moved to Markus</w:t>
      </w:r>
      <w:r w:rsidR="000D29FC">
        <w:rPr>
          <w:rFonts w:ascii="Garamond" w:hAnsi="Garamond"/>
          <w:sz w:val="24"/>
          <w:szCs w:val="24"/>
        </w:rPr>
        <w:t xml:space="preserve">, then to </w:t>
      </w:r>
      <w:proofErr w:type="spellStart"/>
      <w:r w:rsidR="000D29FC">
        <w:rPr>
          <w:rFonts w:ascii="Garamond" w:hAnsi="Garamond"/>
          <w:sz w:val="24"/>
          <w:szCs w:val="24"/>
        </w:rPr>
        <w:t>Kursa</w:t>
      </w:r>
      <w:proofErr w:type="spellEnd"/>
      <w:r w:rsidR="000D29FC">
        <w:rPr>
          <w:rFonts w:ascii="Garamond" w:hAnsi="Garamond"/>
          <w:sz w:val="24"/>
          <w:szCs w:val="24"/>
        </w:rPr>
        <w:t>, and then to Raz</w:t>
      </w:r>
      <w:r w:rsidR="00823A81">
        <w:rPr>
          <w:rFonts w:ascii="Garamond" w:hAnsi="Garamond"/>
          <w:sz w:val="24"/>
          <w:szCs w:val="24"/>
        </w:rPr>
        <w:t xml:space="preserve">. </w:t>
      </w:r>
      <w:r w:rsidR="00790C49">
        <w:rPr>
          <w:rFonts w:ascii="Garamond" w:hAnsi="Garamond"/>
          <w:sz w:val="24"/>
          <w:szCs w:val="24"/>
        </w:rPr>
        <w:t xml:space="preserve">Then </w:t>
      </w:r>
      <w:r w:rsidR="00B24AA7">
        <w:rPr>
          <w:rFonts w:ascii="Garamond" w:hAnsi="Garamond"/>
          <w:sz w:val="24"/>
          <w:szCs w:val="24"/>
        </w:rPr>
        <w:t xml:space="preserve">it looked </w:t>
      </w:r>
      <w:r w:rsidR="00790C49">
        <w:rPr>
          <w:rFonts w:ascii="Garamond" w:hAnsi="Garamond"/>
          <w:sz w:val="24"/>
          <w:szCs w:val="24"/>
        </w:rPr>
        <w:t>to Mae</w:t>
      </w:r>
      <w:r w:rsidR="004D2B4F">
        <w:rPr>
          <w:rFonts w:ascii="Garamond" w:hAnsi="Garamond"/>
          <w:sz w:val="24"/>
          <w:szCs w:val="24"/>
        </w:rPr>
        <w:t>, its gaze lingering</w:t>
      </w:r>
      <w:r w:rsidR="00790C49">
        <w:rPr>
          <w:rFonts w:ascii="Garamond" w:hAnsi="Garamond"/>
          <w:sz w:val="24"/>
          <w:szCs w:val="24"/>
        </w:rPr>
        <w:t xml:space="preserve"> on her. Her rune was </w:t>
      </w:r>
      <w:proofErr w:type="gramStart"/>
      <w:r w:rsidR="00790C49">
        <w:rPr>
          <w:rFonts w:ascii="Garamond" w:hAnsi="Garamond"/>
          <w:sz w:val="24"/>
          <w:szCs w:val="24"/>
        </w:rPr>
        <w:t>being blocked</w:t>
      </w:r>
      <w:proofErr w:type="gramEnd"/>
      <w:r w:rsidR="00790C49">
        <w:rPr>
          <w:rFonts w:ascii="Garamond" w:hAnsi="Garamond"/>
          <w:sz w:val="24"/>
          <w:szCs w:val="24"/>
        </w:rPr>
        <w:t xml:space="preserve"> by her arms as she held out her sword. The beast blared out a mechanical roar and its eyes grew brighter.</w:t>
      </w:r>
    </w:p>
    <w:p w14:paraId="52C2413D" w14:textId="2B9E57A9" w:rsidR="00790C49" w:rsidRDefault="00790C49" w:rsidP="00F5517A">
      <w:pPr>
        <w:spacing w:line="480" w:lineRule="auto"/>
        <w:rPr>
          <w:rFonts w:ascii="Garamond" w:hAnsi="Garamond"/>
          <w:sz w:val="24"/>
          <w:szCs w:val="24"/>
        </w:rPr>
      </w:pPr>
      <w:r>
        <w:rPr>
          <w:rFonts w:ascii="Garamond" w:hAnsi="Garamond"/>
          <w:sz w:val="24"/>
          <w:szCs w:val="24"/>
        </w:rPr>
        <w:tab/>
        <w:t xml:space="preserve">“Mae, your rune!” </w:t>
      </w:r>
      <w:proofErr w:type="spellStart"/>
      <w:r>
        <w:rPr>
          <w:rFonts w:ascii="Garamond" w:hAnsi="Garamond"/>
          <w:sz w:val="24"/>
          <w:szCs w:val="24"/>
        </w:rPr>
        <w:t>Jovick</w:t>
      </w:r>
      <w:proofErr w:type="spellEnd"/>
      <w:r>
        <w:rPr>
          <w:rFonts w:ascii="Garamond" w:hAnsi="Garamond"/>
          <w:sz w:val="24"/>
          <w:szCs w:val="24"/>
        </w:rPr>
        <w:t xml:space="preserve"> shouted. Mae, not wanting to leave herself vulnerable, stayed put. An orb of red light like fire grew in the space between its eyes. She could feel the heat radiating off it. </w:t>
      </w:r>
    </w:p>
    <w:p w14:paraId="7495B75F" w14:textId="18669B14" w:rsidR="00790C49" w:rsidRDefault="00790C49" w:rsidP="00F5517A">
      <w:pPr>
        <w:spacing w:line="480" w:lineRule="auto"/>
        <w:rPr>
          <w:rFonts w:ascii="Garamond" w:hAnsi="Garamond"/>
          <w:sz w:val="24"/>
          <w:szCs w:val="24"/>
        </w:rPr>
      </w:pPr>
      <w:r>
        <w:rPr>
          <w:rFonts w:ascii="Garamond" w:hAnsi="Garamond"/>
          <w:sz w:val="24"/>
          <w:szCs w:val="24"/>
        </w:rPr>
        <w:tab/>
        <w:t xml:space="preserve">“Mae!” </w:t>
      </w:r>
      <w:proofErr w:type="spellStart"/>
      <w:r>
        <w:rPr>
          <w:rFonts w:ascii="Garamond" w:hAnsi="Garamond"/>
          <w:sz w:val="24"/>
          <w:szCs w:val="24"/>
        </w:rPr>
        <w:t>Jovick</w:t>
      </w:r>
      <w:proofErr w:type="spellEnd"/>
      <w:r>
        <w:rPr>
          <w:rFonts w:ascii="Garamond" w:hAnsi="Garamond"/>
          <w:sz w:val="24"/>
          <w:szCs w:val="24"/>
        </w:rPr>
        <w:t xml:space="preserve"> shouted again. Mae let out a frustrated grunt and dropped her arms to her side.</w:t>
      </w:r>
      <w:r w:rsidR="00026EC4">
        <w:rPr>
          <w:rFonts w:ascii="Garamond" w:hAnsi="Garamond"/>
          <w:sz w:val="24"/>
          <w:szCs w:val="24"/>
        </w:rPr>
        <w:t xml:space="preserve"> The orb vanished</w:t>
      </w:r>
      <w:r w:rsidR="00F90AFB">
        <w:rPr>
          <w:rFonts w:ascii="Garamond" w:hAnsi="Garamond"/>
          <w:sz w:val="24"/>
          <w:szCs w:val="24"/>
        </w:rPr>
        <w:t xml:space="preserve"> as it shined </w:t>
      </w:r>
      <w:r w:rsidR="00026EC4">
        <w:rPr>
          <w:rFonts w:ascii="Garamond" w:hAnsi="Garamond"/>
          <w:sz w:val="24"/>
          <w:szCs w:val="24"/>
        </w:rPr>
        <w:t>the beam of light on her again.</w:t>
      </w:r>
      <w:r w:rsidR="00F4072D">
        <w:rPr>
          <w:rFonts w:ascii="Garamond" w:hAnsi="Garamond"/>
          <w:sz w:val="24"/>
          <w:szCs w:val="24"/>
        </w:rPr>
        <w:t xml:space="preserve"> It found her rune, played the same short </w:t>
      </w:r>
      <w:proofErr w:type="gramStart"/>
      <w:r w:rsidR="00F4072D">
        <w:rPr>
          <w:rFonts w:ascii="Garamond" w:hAnsi="Garamond"/>
          <w:sz w:val="24"/>
          <w:szCs w:val="24"/>
        </w:rPr>
        <w:t>beep</w:t>
      </w:r>
      <w:proofErr w:type="gramEnd"/>
      <w:r w:rsidR="00F4072D">
        <w:rPr>
          <w:rFonts w:ascii="Garamond" w:hAnsi="Garamond"/>
          <w:sz w:val="24"/>
          <w:szCs w:val="24"/>
        </w:rPr>
        <w:t xml:space="preserve"> and remained silent. Then, keeping its legs still, its body flipped end over end until it faced the direction it came and stomped back into the trees. </w:t>
      </w:r>
    </w:p>
    <w:p w14:paraId="4988FD08" w14:textId="48B0593D" w:rsidR="00F4072D" w:rsidRDefault="00F4072D" w:rsidP="00F5517A">
      <w:pPr>
        <w:spacing w:line="480" w:lineRule="auto"/>
        <w:rPr>
          <w:rFonts w:ascii="Garamond" w:hAnsi="Garamond"/>
          <w:sz w:val="24"/>
          <w:szCs w:val="24"/>
        </w:rPr>
      </w:pPr>
      <w:r>
        <w:rPr>
          <w:rFonts w:ascii="Garamond" w:hAnsi="Garamond"/>
          <w:sz w:val="24"/>
          <w:szCs w:val="24"/>
        </w:rPr>
        <w:tab/>
        <w:t xml:space="preserve">“See? Told you </w:t>
      </w:r>
      <w:proofErr w:type="gramStart"/>
      <w:r>
        <w:rPr>
          <w:rFonts w:ascii="Garamond" w:hAnsi="Garamond"/>
          <w:sz w:val="24"/>
          <w:szCs w:val="24"/>
        </w:rPr>
        <w:t>we’d</w:t>
      </w:r>
      <w:proofErr w:type="gramEnd"/>
      <w:r>
        <w:rPr>
          <w:rFonts w:ascii="Garamond" w:hAnsi="Garamond"/>
          <w:sz w:val="24"/>
          <w:szCs w:val="24"/>
        </w:rPr>
        <w:t xml:space="preserve"> be safe.” </w:t>
      </w:r>
      <w:proofErr w:type="spellStart"/>
      <w:r>
        <w:rPr>
          <w:rFonts w:ascii="Garamond" w:hAnsi="Garamond"/>
          <w:sz w:val="24"/>
          <w:szCs w:val="24"/>
        </w:rPr>
        <w:t>Jovick</w:t>
      </w:r>
      <w:proofErr w:type="spellEnd"/>
      <w:r>
        <w:rPr>
          <w:rFonts w:ascii="Garamond" w:hAnsi="Garamond"/>
          <w:sz w:val="24"/>
          <w:szCs w:val="24"/>
        </w:rPr>
        <w:t xml:space="preserve"> said. Mae glared at him.</w:t>
      </w:r>
      <w:r w:rsidR="00EC7EC3">
        <w:rPr>
          <w:rFonts w:ascii="Garamond" w:hAnsi="Garamond"/>
          <w:sz w:val="24"/>
          <w:szCs w:val="24"/>
        </w:rPr>
        <w:t xml:space="preserve"> </w:t>
      </w:r>
      <w:r w:rsidR="00C05FE0">
        <w:rPr>
          <w:rFonts w:ascii="Garamond" w:hAnsi="Garamond"/>
          <w:sz w:val="24"/>
          <w:szCs w:val="24"/>
        </w:rPr>
        <w:t xml:space="preserve">“Let’s keep moving.” He started walking again before they had any time to process. Markus </w:t>
      </w:r>
      <w:proofErr w:type="gramStart"/>
      <w:r w:rsidR="00C05FE0">
        <w:rPr>
          <w:rFonts w:ascii="Garamond" w:hAnsi="Garamond"/>
          <w:sz w:val="24"/>
          <w:szCs w:val="24"/>
        </w:rPr>
        <w:t>didn’t</w:t>
      </w:r>
      <w:proofErr w:type="gramEnd"/>
      <w:r w:rsidR="00C05FE0">
        <w:rPr>
          <w:rFonts w:ascii="Garamond" w:hAnsi="Garamond"/>
          <w:sz w:val="24"/>
          <w:szCs w:val="24"/>
        </w:rPr>
        <w:t xml:space="preserve"> know what to say, he couldn’t think. He followed his instinct and walked behind </w:t>
      </w:r>
      <w:proofErr w:type="spellStart"/>
      <w:r w:rsidR="00C05FE0">
        <w:rPr>
          <w:rFonts w:ascii="Garamond" w:hAnsi="Garamond"/>
          <w:sz w:val="24"/>
          <w:szCs w:val="24"/>
        </w:rPr>
        <w:t>Jovick</w:t>
      </w:r>
      <w:proofErr w:type="spellEnd"/>
      <w:r w:rsidR="00FC3098">
        <w:rPr>
          <w:rFonts w:ascii="Garamond" w:hAnsi="Garamond"/>
          <w:sz w:val="24"/>
          <w:szCs w:val="24"/>
        </w:rPr>
        <w:t xml:space="preserve"> as his head swam</w:t>
      </w:r>
      <w:r w:rsidR="00C05FE0">
        <w:rPr>
          <w:rFonts w:ascii="Garamond" w:hAnsi="Garamond"/>
          <w:sz w:val="24"/>
          <w:szCs w:val="24"/>
        </w:rPr>
        <w:t>.</w:t>
      </w:r>
      <w:r w:rsidR="00A92B4B">
        <w:rPr>
          <w:rFonts w:ascii="Garamond" w:hAnsi="Garamond"/>
          <w:sz w:val="24"/>
          <w:szCs w:val="24"/>
        </w:rPr>
        <w:t xml:space="preserve"> He could barely hear </w:t>
      </w:r>
      <w:proofErr w:type="spellStart"/>
      <w:r w:rsidR="00A92B4B">
        <w:rPr>
          <w:rFonts w:ascii="Garamond" w:hAnsi="Garamond"/>
          <w:sz w:val="24"/>
          <w:szCs w:val="24"/>
        </w:rPr>
        <w:t>Kursa</w:t>
      </w:r>
      <w:proofErr w:type="spellEnd"/>
      <w:r w:rsidR="00A92B4B">
        <w:rPr>
          <w:rFonts w:ascii="Garamond" w:hAnsi="Garamond"/>
          <w:sz w:val="24"/>
          <w:szCs w:val="24"/>
        </w:rPr>
        <w:t xml:space="preserve"> calling his name.</w:t>
      </w:r>
    </w:p>
    <w:p w14:paraId="74D11939" w14:textId="10F6F613" w:rsidR="00A92B4B" w:rsidRDefault="00A92B4B" w:rsidP="00F5517A">
      <w:pPr>
        <w:spacing w:line="480" w:lineRule="auto"/>
        <w:rPr>
          <w:rFonts w:ascii="Garamond" w:hAnsi="Garamond"/>
          <w:sz w:val="24"/>
          <w:szCs w:val="24"/>
        </w:rPr>
      </w:pPr>
      <w:r>
        <w:rPr>
          <w:rFonts w:ascii="Garamond" w:hAnsi="Garamond"/>
          <w:sz w:val="24"/>
          <w:szCs w:val="24"/>
        </w:rPr>
        <w:tab/>
        <w:t xml:space="preserve">“Markus!” She shouted at him, tugging on his hard leather </w:t>
      </w:r>
      <w:r w:rsidR="002A64A1">
        <w:rPr>
          <w:rFonts w:ascii="Garamond" w:hAnsi="Garamond"/>
          <w:sz w:val="24"/>
          <w:szCs w:val="24"/>
        </w:rPr>
        <w:t>bracer</w:t>
      </w:r>
      <w:r>
        <w:rPr>
          <w:rFonts w:ascii="Garamond" w:hAnsi="Garamond"/>
          <w:sz w:val="24"/>
          <w:szCs w:val="24"/>
        </w:rPr>
        <w:t>. He snapped back into his head</w:t>
      </w:r>
      <w:r w:rsidR="00F47F1A">
        <w:rPr>
          <w:rFonts w:ascii="Garamond" w:hAnsi="Garamond"/>
          <w:sz w:val="24"/>
          <w:szCs w:val="24"/>
        </w:rPr>
        <w:t xml:space="preserve"> and looked down at her.</w:t>
      </w:r>
      <w:r w:rsidR="00F913AA">
        <w:rPr>
          <w:rFonts w:ascii="Garamond" w:hAnsi="Garamond"/>
          <w:sz w:val="24"/>
          <w:szCs w:val="24"/>
        </w:rPr>
        <w:t xml:space="preserve"> “Markus, what was that?” All he </w:t>
      </w:r>
      <w:r w:rsidR="002815A7">
        <w:rPr>
          <w:rFonts w:ascii="Garamond" w:hAnsi="Garamond"/>
          <w:sz w:val="24"/>
          <w:szCs w:val="24"/>
        </w:rPr>
        <w:t>did</w:t>
      </w:r>
      <w:r w:rsidR="00F913AA">
        <w:rPr>
          <w:rFonts w:ascii="Garamond" w:hAnsi="Garamond"/>
          <w:sz w:val="24"/>
          <w:szCs w:val="24"/>
        </w:rPr>
        <w:t xml:space="preserve"> was shake his head.</w:t>
      </w:r>
    </w:p>
    <w:p w14:paraId="64925569" w14:textId="0B9A5B44" w:rsidR="00F913AA" w:rsidRDefault="00F913AA" w:rsidP="00F5517A">
      <w:pPr>
        <w:spacing w:line="480" w:lineRule="auto"/>
        <w:rPr>
          <w:rFonts w:ascii="Garamond" w:hAnsi="Garamond"/>
          <w:sz w:val="24"/>
          <w:szCs w:val="24"/>
        </w:rPr>
      </w:pPr>
      <w:r>
        <w:rPr>
          <w:rFonts w:ascii="Garamond" w:hAnsi="Garamond"/>
          <w:sz w:val="24"/>
          <w:szCs w:val="24"/>
        </w:rPr>
        <w:tab/>
        <w:t xml:space="preserve">“I don’t know.” </w:t>
      </w:r>
    </w:p>
    <w:p w14:paraId="160B929B" w14:textId="5503F250" w:rsidR="003C6AE5" w:rsidRDefault="003C6AE5" w:rsidP="00F5517A">
      <w:pPr>
        <w:spacing w:line="480" w:lineRule="auto"/>
        <w:rPr>
          <w:rFonts w:ascii="Garamond" w:hAnsi="Garamond"/>
          <w:sz w:val="24"/>
          <w:szCs w:val="24"/>
        </w:rPr>
      </w:pPr>
    </w:p>
    <w:p w14:paraId="51E5097E" w14:textId="332FD2D4" w:rsidR="0078027F" w:rsidRDefault="0078027F" w:rsidP="0078027F">
      <w:pPr>
        <w:pStyle w:val="Heading2"/>
        <w:rPr>
          <w:rFonts w:ascii="Garamond" w:hAnsi="Garamond"/>
          <w:sz w:val="24"/>
          <w:szCs w:val="24"/>
        </w:rPr>
      </w:pPr>
      <w:bookmarkStart w:id="101" w:name="_Toc99290347"/>
      <w:r>
        <w:rPr>
          <w:rFonts w:ascii="Garamond" w:hAnsi="Garamond"/>
          <w:sz w:val="24"/>
          <w:szCs w:val="24"/>
        </w:rPr>
        <w:t>SCENE 4</w:t>
      </w:r>
      <w:bookmarkEnd w:id="101"/>
    </w:p>
    <w:p w14:paraId="1373D523" w14:textId="0750FB18" w:rsidR="003C6AE5" w:rsidRDefault="003C6AE5" w:rsidP="00003589">
      <w:pPr>
        <w:spacing w:line="480" w:lineRule="auto"/>
        <w:ind w:firstLine="720"/>
        <w:rPr>
          <w:rFonts w:ascii="Garamond" w:hAnsi="Garamond"/>
          <w:sz w:val="24"/>
          <w:szCs w:val="24"/>
        </w:rPr>
      </w:pPr>
      <w:r>
        <w:rPr>
          <w:rFonts w:ascii="Garamond" w:hAnsi="Garamond"/>
          <w:sz w:val="24"/>
          <w:szCs w:val="24"/>
        </w:rPr>
        <w:t xml:space="preserve">The further in they traveled, the </w:t>
      </w:r>
      <w:r w:rsidR="006C3CDF">
        <w:rPr>
          <w:rFonts w:ascii="Garamond" w:hAnsi="Garamond"/>
          <w:sz w:val="24"/>
          <w:szCs w:val="24"/>
        </w:rPr>
        <w:t>bleaker</w:t>
      </w:r>
      <w:r>
        <w:rPr>
          <w:rFonts w:ascii="Garamond" w:hAnsi="Garamond"/>
          <w:sz w:val="24"/>
          <w:szCs w:val="24"/>
        </w:rPr>
        <w:t xml:space="preserve"> their surroundings became. </w:t>
      </w:r>
      <w:r w:rsidR="00AF0AEC">
        <w:rPr>
          <w:rFonts w:ascii="Garamond" w:hAnsi="Garamond"/>
          <w:sz w:val="24"/>
          <w:szCs w:val="24"/>
        </w:rPr>
        <w:t>Burnt t</w:t>
      </w:r>
      <w:r>
        <w:rPr>
          <w:rFonts w:ascii="Garamond" w:hAnsi="Garamond"/>
          <w:sz w:val="24"/>
          <w:szCs w:val="24"/>
        </w:rPr>
        <w:t>rees long since smoldered out</w:t>
      </w:r>
      <w:r w:rsidR="005845EB">
        <w:rPr>
          <w:rFonts w:ascii="Garamond" w:hAnsi="Garamond"/>
          <w:sz w:val="24"/>
          <w:szCs w:val="24"/>
        </w:rPr>
        <w:t xml:space="preserve">, only </w:t>
      </w:r>
      <w:r>
        <w:rPr>
          <w:rFonts w:ascii="Garamond" w:hAnsi="Garamond"/>
          <w:sz w:val="24"/>
          <w:szCs w:val="24"/>
        </w:rPr>
        <w:t xml:space="preserve">leaving behind their blackened husks, </w:t>
      </w:r>
      <w:r w:rsidR="005D77D1">
        <w:rPr>
          <w:rFonts w:ascii="Garamond" w:hAnsi="Garamond"/>
          <w:sz w:val="24"/>
          <w:szCs w:val="24"/>
        </w:rPr>
        <w:t>remained</w:t>
      </w:r>
      <w:r>
        <w:rPr>
          <w:rFonts w:ascii="Garamond" w:hAnsi="Garamond"/>
          <w:sz w:val="24"/>
          <w:szCs w:val="24"/>
        </w:rPr>
        <w:t xml:space="preserve"> standing out of spite.</w:t>
      </w:r>
      <w:r w:rsidR="003E7377">
        <w:rPr>
          <w:rFonts w:ascii="Garamond" w:hAnsi="Garamond"/>
          <w:sz w:val="24"/>
          <w:szCs w:val="24"/>
        </w:rPr>
        <w:t xml:space="preserve"> </w:t>
      </w:r>
      <w:r w:rsidR="00855535">
        <w:rPr>
          <w:rFonts w:ascii="Garamond" w:hAnsi="Garamond"/>
          <w:sz w:val="24"/>
          <w:szCs w:val="24"/>
        </w:rPr>
        <w:t>Large</w:t>
      </w:r>
      <w:r w:rsidR="003E7377">
        <w:rPr>
          <w:rFonts w:ascii="Garamond" w:hAnsi="Garamond"/>
          <w:sz w:val="24"/>
          <w:szCs w:val="24"/>
        </w:rPr>
        <w:t xml:space="preserve"> divots in the </w:t>
      </w:r>
      <w:r w:rsidR="00F561C8">
        <w:rPr>
          <w:rFonts w:ascii="Garamond" w:hAnsi="Garamond"/>
          <w:sz w:val="24"/>
          <w:szCs w:val="24"/>
        </w:rPr>
        <w:t>ground</w:t>
      </w:r>
      <w:r w:rsidR="003E7377">
        <w:rPr>
          <w:rFonts w:ascii="Garamond" w:hAnsi="Garamond"/>
          <w:sz w:val="24"/>
          <w:szCs w:val="24"/>
        </w:rPr>
        <w:t xml:space="preserve"> filled with hardened black dirt, rock and glass grew </w:t>
      </w:r>
      <w:proofErr w:type="gramStart"/>
      <w:r w:rsidR="003E7377">
        <w:rPr>
          <w:rFonts w:ascii="Garamond" w:hAnsi="Garamond"/>
          <w:sz w:val="24"/>
          <w:szCs w:val="24"/>
        </w:rPr>
        <w:t>more and more</w:t>
      </w:r>
      <w:proofErr w:type="gramEnd"/>
      <w:r w:rsidR="003E7377">
        <w:rPr>
          <w:rFonts w:ascii="Garamond" w:hAnsi="Garamond"/>
          <w:sz w:val="24"/>
          <w:szCs w:val="24"/>
        </w:rPr>
        <w:t xml:space="preserve"> frequent</w:t>
      </w:r>
      <w:r w:rsidR="0071071B">
        <w:rPr>
          <w:rFonts w:ascii="Garamond" w:hAnsi="Garamond"/>
          <w:sz w:val="24"/>
          <w:szCs w:val="24"/>
        </w:rPr>
        <w:t xml:space="preserve"> until they stopped </w:t>
      </w:r>
      <w:r w:rsidR="00003589">
        <w:rPr>
          <w:rFonts w:ascii="Garamond" w:hAnsi="Garamond"/>
          <w:sz w:val="24"/>
          <w:szCs w:val="24"/>
        </w:rPr>
        <w:t xml:space="preserve">at the edge of a </w:t>
      </w:r>
      <w:r w:rsidR="00174FFF">
        <w:rPr>
          <w:rFonts w:ascii="Garamond" w:hAnsi="Garamond"/>
          <w:sz w:val="24"/>
          <w:szCs w:val="24"/>
        </w:rPr>
        <w:t>small</w:t>
      </w:r>
      <w:r w:rsidR="00003589">
        <w:rPr>
          <w:rFonts w:ascii="Garamond" w:hAnsi="Garamond"/>
          <w:sz w:val="24"/>
          <w:szCs w:val="24"/>
        </w:rPr>
        <w:t xml:space="preserve"> clearing</w:t>
      </w:r>
      <w:r w:rsidR="003E7377">
        <w:rPr>
          <w:rFonts w:ascii="Garamond" w:hAnsi="Garamond"/>
          <w:sz w:val="24"/>
          <w:szCs w:val="24"/>
        </w:rPr>
        <w:t xml:space="preserve">. </w:t>
      </w:r>
      <w:r w:rsidR="002973A8">
        <w:rPr>
          <w:rFonts w:ascii="Garamond" w:hAnsi="Garamond"/>
          <w:sz w:val="24"/>
          <w:szCs w:val="24"/>
        </w:rPr>
        <w:t>A few patches of grass grew</w:t>
      </w:r>
      <w:r w:rsidR="00AC5E28">
        <w:rPr>
          <w:rFonts w:ascii="Garamond" w:hAnsi="Garamond"/>
          <w:sz w:val="24"/>
          <w:szCs w:val="24"/>
        </w:rPr>
        <w:t xml:space="preserve"> within</w:t>
      </w:r>
      <w:r w:rsidR="002973A8">
        <w:rPr>
          <w:rFonts w:ascii="Garamond" w:hAnsi="Garamond"/>
          <w:sz w:val="24"/>
          <w:szCs w:val="24"/>
        </w:rPr>
        <w:t xml:space="preserve">, </w:t>
      </w:r>
      <w:proofErr w:type="gramStart"/>
      <w:r w:rsidR="002973A8">
        <w:rPr>
          <w:rFonts w:ascii="Garamond" w:hAnsi="Garamond"/>
          <w:sz w:val="24"/>
          <w:szCs w:val="24"/>
        </w:rPr>
        <w:t>seemingly the</w:t>
      </w:r>
      <w:proofErr w:type="gramEnd"/>
      <w:r w:rsidR="002973A8">
        <w:rPr>
          <w:rFonts w:ascii="Garamond" w:hAnsi="Garamond"/>
          <w:sz w:val="24"/>
          <w:szCs w:val="24"/>
        </w:rPr>
        <w:t xml:space="preserve"> only place in the whole forest where </w:t>
      </w:r>
      <w:r w:rsidR="00A37093">
        <w:rPr>
          <w:rFonts w:ascii="Garamond" w:hAnsi="Garamond"/>
          <w:sz w:val="24"/>
          <w:szCs w:val="24"/>
        </w:rPr>
        <w:t>anything</w:t>
      </w:r>
      <w:r w:rsidR="002973A8">
        <w:rPr>
          <w:rFonts w:ascii="Garamond" w:hAnsi="Garamond"/>
          <w:sz w:val="24"/>
          <w:szCs w:val="24"/>
        </w:rPr>
        <w:t xml:space="preserve"> could grow. </w:t>
      </w:r>
    </w:p>
    <w:p w14:paraId="1B4FA687" w14:textId="21589F7F" w:rsidR="00990D2E" w:rsidRDefault="00990D2E" w:rsidP="00003589">
      <w:pPr>
        <w:spacing w:line="480" w:lineRule="auto"/>
        <w:ind w:firstLine="720"/>
        <w:rPr>
          <w:rFonts w:ascii="Garamond" w:hAnsi="Garamond"/>
          <w:sz w:val="24"/>
          <w:szCs w:val="24"/>
        </w:rPr>
      </w:pPr>
      <w:r>
        <w:rPr>
          <w:rFonts w:ascii="Garamond" w:hAnsi="Garamond"/>
          <w:sz w:val="24"/>
          <w:szCs w:val="24"/>
        </w:rPr>
        <w:t xml:space="preserve">“Okay,” </w:t>
      </w:r>
      <w:proofErr w:type="spellStart"/>
      <w:r>
        <w:rPr>
          <w:rFonts w:ascii="Garamond" w:hAnsi="Garamond"/>
          <w:sz w:val="24"/>
          <w:szCs w:val="24"/>
        </w:rPr>
        <w:t>Jovick</w:t>
      </w:r>
      <w:proofErr w:type="spellEnd"/>
      <w:r>
        <w:rPr>
          <w:rFonts w:ascii="Garamond" w:hAnsi="Garamond"/>
          <w:sz w:val="24"/>
          <w:szCs w:val="24"/>
        </w:rPr>
        <w:t xml:space="preserve"> said, stopping to tie his horse to a nearby tree. “This is the place.”</w:t>
      </w:r>
    </w:p>
    <w:p w14:paraId="5FEB8F78" w14:textId="0331FAC2" w:rsidR="00990D2E" w:rsidRDefault="00990D2E" w:rsidP="00003589">
      <w:pPr>
        <w:spacing w:line="480" w:lineRule="auto"/>
        <w:ind w:firstLine="720"/>
        <w:rPr>
          <w:rFonts w:ascii="Garamond" w:hAnsi="Garamond"/>
          <w:sz w:val="24"/>
          <w:szCs w:val="24"/>
        </w:rPr>
      </w:pPr>
      <w:r>
        <w:rPr>
          <w:rFonts w:ascii="Garamond" w:hAnsi="Garamond"/>
          <w:sz w:val="24"/>
          <w:szCs w:val="24"/>
        </w:rPr>
        <w:t xml:space="preserve">“Is this a joke?” Markus said, looking around at the empty field. </w:t>
      </w:r>
      <w:r w:rsidR="00D90C0F">
        <w:rPr>
          <w:rFonts w:ascii="Garamond" w:hAnsi="Garamond"/>
          <w:sz w:val="24"/>
          <w:szCs w:val="24"/>
        </w:rPr>
        <w:t xml:space="preserve">“There’s nothing here.” </w:t>
      </w:r>
      <w:proofErr w:type="spellStart"/>
      <w:r w:rsidR="00D90C0F">
        <w:rPr>
          <w:rFonts w:ascii="Garamond" w:hAnsi="Garamond"/>
          <w:sz w:val="24"/>
          <w:szCs w:val="24"/>
        </w:rPr>
        <w:t>Jovick</w:t>
      </w:r>
      <w:proofErr w:type="spellEnd"/>
      <w:r w:rsidR="00D90C0F">
        <w:rPr>
          <w:rFonts w:ascii="Garamond" w:hAnsi="Garamond"/>
          <w:sz w:val="24"/>
          <w:szCs w:val="24"/>
        </w:rPr>
        <w:t xml:space="preserve"> approached a tall rock standing upright at one end of the clearing.</w:t>
      </w:r>
    </w:p>
    <w:p w14:paraId="4C0CFA2C" w14:textId="53B2553C" w:rsidR="002D7809" w:rsidRDefault="715B2DF3" w:rsidP="00003589">
      <w:pPr>
        <w:spacing w:line="480" w:lineRule="auto"/>
        <w:ind w:firstLine="720"/>
        <w:rPr>
          <w:rFonts w:ascii="Garamond" w:hAnsi="Garamond"/>
          <w:sz w:val="24"/>
          <w:szCs w:val="24"/>
        </w:rPr>
      </w:pPr>
      <w:r w:rsidRPr="715B2DF3">
        <w:rPr>
          <w:rFonts w:ascii="Garamond" w:hAnsi="Garamond"/>
          <w:sz w:val="24"/>
          <w:szCs w:val="24"/>
        </w:rPr>
        <w:t xml:space="preserve">“Give me a little credit.” He </w:t>
      </w:r>
      <w:proofErr w:type="gramStart"/>
      <w:r w:rsidRPr="715B2DF3">
        <w:rPr>
          <w:rFonts w:ascii="Garamond" w:hAnsi="Garamond"/>
          <w:sz w:val="24"/>
          <w:szCs w:val="24"/>
        </w:rPr>
        <w:t>said</w:t>
      </w:r>
      <w:proofErr w:type="gramEnd"/>
      <w:r w:rsidRPr="715B2DF3">
        <w:rPr>
          <w:rFonts w:ascii="Garamond" w:hAnsi="Garamond"/>
          <w:sz w:val="24"/>
          <w:szCs w:val="24"/>
        </w:rPr>
        <w:t>. He took his rune and pressed it to a flat face on top of the stone. As soon as they made contact, the ground shook. An oval of dirt in the center of the clearing started rising. A room rose out of the ground, walls made entirely of thick panels of glass. Two of the panels slid apart, forming a wide doorway.</w:t>
      </w:r>
    </w:p>
    <w:p w14:paraId="77363B26" w14:textId="44357327" w:rsidR="00086D27" w:rsidRDefault="715B2DF3" w:rsidP="00602739">
      <w:pPr>
        <w:spacing w:line="480" w:lineRule="auto"/>
        <w:ind w:firstLine="720"/>
        <w:rPr>
          <w:rFonts w:ascii="Garamond" w:hAnsi="Garamond"/>
          <w:sz w:val="24"/>
          <w:szCs w:val="24"/>
        </w:rPr>
      </w:pPr>
      <w:r w:rsidRPr="715B2DF3">
        <w:rPr>
          <w:rFonts w:ascii="Garamond" w:hAnsi="Garamond"/>
          <w:sz w:val="24"/>
          <w:szCs w:val="24"/>
        </w:rPr>
        <w:t xml:space="preserve">“After you.” </w:t>
      </w:r>
      <w:proofErr w:type="spellStart"/>
      <w:r w:rsidRPr="715B2DF3">
        <w:rPr>
          <w:rFonts w:ascii="Garamond" w:hAnsi="Garamond"/>
          <w:sz w:val="24"/>
          <w:szCs w:val="24"/>
        </w:rPr>
        <w:t>Jovick</w:t>
      </w:r>
      <w:proofErr w:type="spellEnd"/>
      <w:r w:rsidRPr="715B2DF3">
        <w:rPr>
          <w:rFonts w:ascii="Garamond" w:hAnsi="Garamond"/>
          <w:sz w:val="24"/>
          <w:szCs w:val="24"/>
        </w:rPr>
        <w:t xml:space="preserve"> said, bowing slightly and gesturing towards the door. They made their way inside, cautious, but driven forward. The room hummed as they </w:t>
      </w:r>
      <w:proofErr w:type="gramStart"/>
      <w:r w:rsidRPr="715B2DF3">
        <w:rPr>
          <w:rFonts w:ascii="Garamond" w:hAnsi="Garamond"/>
          <w:sz w:val="24"/>
          <w:szCs w:val="24"/>
        </w:rPr>
        <w:t>entered</w:t>
      </w:r>
      <w:proofErr w:type="gramEnd"/>
      <w:r w:rsidRPr="715B2DF3">
        <w:rPr>
          <w:rFonts w:ascii="Garamond" w:hAnsi="Garamond"/>
          <w:sz w:val="24"/>
          <w:szCs w:val="24"/>
        </w:rPr>
        <w:t xml:space="preserve"> and lights flickered on overhead. </w:t>
      </w:r>
      <w:proofErr w:type="spellStart"/>
      <w:r w:rsidRPr="715B2DF3">
        <w:rPr>
          <w:rFonts w:ascii="Garamond" w:hAnsi="Garamond"/>
          <w:sz w:val="24"/>
          <w:szCs w:val="24"/>
        </w:rPr>
        <w:t>Jovick</w:t>
      </w:r>
      <w:proofErr w:type="spellEnd"/>
      <w:r w:rsidRPr="715B2DF3">
        <w:rPr>
          <w:rFonts w:ascii="Garamond" w:hAnsi="Garamond"/>
          <w:sz w:val="24"/>
          <w:szCs w:val="24"/>
        </w:rPr>
        <w:t xml:space="preserve"> walked in behind them and pressed a downwards facing triangle that glowed inside the glass. The doors hissed shut, sealed </w:t>
      </w:r>
      <w:proofErr w:type="gramStart"/>
      <w:r w:rsidRPr="715B2DF3">
        <w:rPr>
          <w:rFonts w:ascii="Garamond" w:hAnsi="Garamond"/>
          <w:sz w:val="24"/>
          <w:szCs w:val="24"/>
        </w:rPr>
        <w:t>together</w:t>
      </w:r>
      <w:proofErr w:type="gramEnd"/>
      <w:r w:rsidRPr="715B2DF3">
        <w:rPr>
          <w:rFonts w:ascii="Garamond" w:hAnsi="Garamond"/>
          <w:sz w:val="24"/>
          <w:szCs w:val="24"/>
        </w:rPr>
        <w:t xml:space="preserve"> and formed one single piece of glass. The room started descending back into the ground. As they drifted down, they passed floor after floor of a great facility. Chairs sat empty in front of terminals, terminals sat on top of dusty desks, desks sat unused, scattered across each floor. Huge screens hung on the walls, long dead and dark. The details of each floor became difficult to discern as the room sped down faster and faster, until all they could make out were the lights flashing by. Then, the room gave a great shudder, and everything outside went dark. </w:t>
      </w:r>
    </w:p>
    <w:p w14:paraId="16A03D83" w14:textId="61C0E073" w:rsidR="00FC1C80" w:rsidRDefault="006A0CA6" w:rsidP="00B84815">
      <w:pPr>
        <w:spacing w:line="480" w:lineRule="auto"/>
        <w:ind w:firstLine="720"/>
        <w:rPr>
          <w:rFonts w:ascii="Garamond" w:hAnsi="Garamond"/>
          <w:sz w:val="24"/>
          <w:szCs w:val="24"/>
        </w:rPr>
      </w:pPr>
      <w:r>
        <w:rPr>
          <w:rFonts w:ascii="Garamond" w:hAnsi="Garamond"/>
          <w:sz w:val="24"/>
          <w:szCs w:val="24"/>
        </w:rPr>
        <w:t xml:space="preserve">“Hey…uh…what’s that?” </w:t>
      </w:r>
      <w:proofErr w:type="spellStart"/>
      <w:r>
        <w:rPr>
          <w:rFonts w:ascii="Garamond" w:hAnsi="Garamond"/>
          <w:sz w:val="24"/>
          <w:szCs w:val="24"/>
        </w:rPr>
        <w:t>Kursa</w:t>
      </w:r>
      <w:proofErr w:type="spellEnd"/>
      <w:r>
        <w:rPr>
          <w:rFonts w:ascii="Garamond" w:hAnsi="Garamond"/>
          <w:sz w:val="24"/>
          <w:szCs w:val="24"/>
        </w:rPr>
        <w:t xml:space="preserve"> asked, her voice wavering as she looked out the window.</w:t>
      </w:r>
      <w:r w:rsidR="00B84815">
        <w:rPr>
          <w:rFonts w:ascii="Garamond" w:hAnsi="Garamond"/>
          <w:sz w:val="24"/>
          <w:szCs w:val="24"/>
        </w:rPr>
        <w:t xml:space="preserve"> </w:t>
      </w:r>
      <w:r w:rsidR="00AB6377" w:rsidRPr="00253F36">
        <w:rPr>
          <w:rFonts w:ascii="Garamond" w:hAnsi="Garamond"/>
          <w:sz w:val="24"/>
          <w:szCs w:val="24"/>
        </w:rPr>
        <w:t xml:space="preserve">Below them, a great blue green orb stretched out inexplicably </w:t>
      </w:r>
      <w:r w:rsidR="00613A9B" w:rsidRPr="00253F36">
        <w:rPr>
          <w:rFonts w:ascii="Garamond" w:hAnsi="Garamond"/>
          <w:sz w:val="24"/>
          <w:szCs w:val="24"/>
        </w:rPr>
        <w:t>far into the distance</w:t>
      </w:r>
      <w:r w:rsidR="00AB6377" w:rsidRPr="00253F36">
        <w:rPr>
          <w:rFonts w:ascii="Garamond" w:hAnsi="Garamond"/>
          <w:sz w:val="24"/>
          <w:szCs w:val="24"/>
        </w:rPr>
        <w:t xml:space="preserve">, dominating </w:t>
      </w:r>
      <w:r w:rsidR="00380FA2" w:rsidRPr="00253F36">
        <w:rPr>
          <w:rFonts w:ascii="Garamond" w:hAnsi="Garamond"/>
          <w:sz w:val="24"/>
          <w:szCs w:val="24"/>
        </w:rPr>
        <w:t xml:space="preserve">their view </w:t>
      </w:r>
      <w:r w:rsidR="00AB6377" w:rsidRPr="00253F36">
        <w:rPr>
          <w:rFonts w:ascii="Garamond" w:hAnsi="Garamond"/>
          <w:sz w:val="24"/>
          <w:szCs w:val="24"/>
        </w:rPr>
        <w:t xml:space="preserve">until it curved back on itself, giving way to the white speckle of </w:t>
      </w:r>
      <w:r w:rsidR="00443B7C" w:rsidRPr="00253F36">
        <w:rPr>
          <w:rFonts w:ascii="Garamond" w:hAnsi="Garamond"/>
          <w:sz w:val="24"/>
          <w:szCs w:val="24"/>
        </w:rPr>
        <w:t>stars</w:t>
      </w:r>
      <w:r w:rsidR="00AB6377" w:rsidRPr="00253F36">
        <w:rPr>
          <w:rFonts w:ascii="Garamond" w:hAnsi="Garamond"/>
          <w:sz w:val="24"/>
          <w:szCs w:val="24"/>
        </w:rPr>
        <w:t xml:space="preserve"> </w:t>
      </w:r>
      <w:r w:rsidR="0026796B" w:rsidRPr="00253F36">
        <w:rPr>
          <w:rFonts w:ascii="Garamond" w:hAnsi="Garamond"/>
          <w:sz w:val="24"/>
          <w:szCs w:val="24"/>
        </w:rPr>
        <w:t xml:space="preserve">scattered </w:t>
      </w:r>
      <w:r w:rsidR="00443B7C" w:rsidRPr="00253F36">
        <w:rPr>
          <w:rFonts w:ascii="Garamond" w:hAnsi="Garamond"/>
          <w:sz w:val="24"/>
          <w:szCs w:val="24"/>
        </w:rPr>
        <w:t>among</w:t>
      </w:r>
      <w:r w:rsidR="00AB6377" w:rsidRPr="00253F36">
        <w:rPr>
          <w:rFonts w:ascii="Garamond" w:hAnsi="Garamond"/>
          <w:sz w:val="24"/>
          <w:szCs w:val="24"/>
        </w:rPr>
        <w:t xml:space="preserve"> the inky blackness of the void</w:t>
      </w:r>
      <w:r w:rsidR="009B69D9" w:rsidRPr="00253F36">
        <w:rPr>
          <w:rFonts w:ascii="Garamond" w:hAnsi="Garamond"/>
          <w:sz w:val="24"/>
          <w:szCs w:val="24"/>
        </w:rPr>
        <w:t>, ever beckoning</w:t>
      </w:r>
      <w:r w:rsidR="00AB6377" w:rsidRPr="00253F36">
        <w:rPr>
          <w:rFonts w:ascii="Garamond" w:hAnsi="Garamond"/>
          <w:sz w:val="24"/>
          <w:szCs w:val="24"/>
        </w:rPr>
        <w:t>.</w:t>
      </w:r>
      <w:r w:rsidR="00613A9B" w:rsidRPr="00253F36">
        <w:rPr>
          <w:rFonts w:ascii="Garamond" w:hAnsi="Garamond"/>
          <w:sz w:val="24"/>
          <w:szCs w:val="24"/>
        </w:rPr>
        <w:t xml:space="preserve"> Fluffy white clouds littered the </w:t>
      </w:r>
      <w:r w:rsidR="00B13A27" w:rsidRPr="00253F36">
        <w:rPr>
          <w:rFonts w:ascii="Garamond" w:hAnsi="Garamond"/>
          <w:sz w:val="24"/>
          <w:szCs w:val="24"/>
        </w:rPr>
        <w:t xml:space="preserve">planet’s </w:t>
      </w:r>
      <w:r w:rsidR="00FD7BBF" w:rsidRPr="00253F36">
        <w:rPr>
          <w:rFonts w:ascii="Garamond" w:hAnsi="Garamond"/>
          <w:sz w:val="24"/>
          <w:szCs w:val="24"/>
        </w:rPr>
        <w:t>surface</w:t>
      </w:r>
      <w:r w:rsidR="00074735" w:rsidRPr="00253F36">
        <w:rPr>
          <w:rFonts w:ascii="Garamond" w:hAnsi="Garamond"/>
          <w:sz w:val="24"/>
          <w:szCs w:val="24"/>
        </w:rPr>
        <w:t>, high</w:t>
      </w:r>
      <w:r w:rsidR="00FD7BBF" w:rsidRPr="00253F36">
        <w:rPr>
          <w:rFonts w:ascii="Garamond" w:hAnsi="Garamond"/>
          <w:sz w:val="24"/>
          <w:szCs w:val="24"/>
        </w:rPr>
        <w:t xml:space="preserve"> above the deep, turbulent, blue oceans, as black and grey </w:t>
      </w:r>
      <w:r w:rsidR="00FC4C6A" w:rsidRPr="00253F36">
        <w:rPr>
          <w:rFonts w:ascii="Garamond" w:hAnsi="Garamond"/>
          <w:sz w:val="24"/>
          <w:szCs w:val="24"/>
        </w:rPr>
        <w:t>storms spiraled above the landmasses,</w:t>
      </w:r>
      <w:r w:rsidR="00FD7BBF" w:rsidRPr="00253F36">
        <w:rPr>
          <w:rFonts w:ascii="Garamond" w:hAnsi="Garamond"/>
          <w:sz w:val="24"/>
          <w:szCs w:val="24"/>
        </w:rPr>
        <w:t xml:space="preserve"> ravag</w:t>
      </w:r>
      <w:r w:rsidR="002418D2" w:rsidRPr="00253F36">
        <w:rPr>
          <w:rFonts w:ascii="Garamond" w:hAnsi="Garamond"/>
          <w:sz w:val="24"/>
          <w:szCs w:val="24"/>
        </w:rPr>
        <w:t>ing</w:t>
      </w:r>
      <w:r w:rsidR="00FD7BBF" w:rsidRPr="00253F36">
        <w:rPr>
          <w:rFonts w:ascii="Garamond" w:hAnsi="Garamond"/>
          <w:sz w:val="24"/>
          <w:szCs w:val="24"/>
        </w:rPr>
        <w:t xml:space="preserve"> </w:t>
      </w:r>
      <w:r w:rsidR="00FC4C6A" w:rsidRPr="00253F36">
        <w:rPr>
          <w:rFonts w:ascii="Garamond" w:hAnsi="Garamond"/>
          <w:sz w:val="24"/>
          <w:szCs w:val="24"/>
        </w:rPr>
        <w:t>everything in its path</w:t>
      </w:r>
      <w:r w:rsidR="00FD7BBF" w:rsidRPr="00253F36">
        <w:rPr>
          <w:rFonts w:ascii="Garamond" w:hAnsi="Garamond"/>
          <w:sz w:val="24"/>
          <w:szCs w:val="24"/>
        </w:rPr>
        <w:t>.</w:t>
      </w:r>
    </w:p>
    <w:p w14:paraId="26165E56" w14:textId="1AA11C4D" w:rsidR="00AB6377" w:rsidRPr="00253F36" w:rsidRDefault="715B2DF3" w:rsidP="00FC1C80">
      <w:pPr>
        <w:spacing w:line="480" w:lineRule="auto"/>
        <w:ind w:firstLine="720"/>
        <w:rPr>
          <w:rFonts w:ascii="Garamond" w:hAnsi="Garamond"/>
          <w:sz w:val="24"/>
          <w:szCs w:val="24"/>
        </w:rPr>
      </w:pPr>
      <w:r w:rsidRPr="715B2DF3">
        <w:rPr>
          <w:rFonts w:ascii="Garamond" w:hAnsi="Garamond"/>
          <w:sz w:val="24"/>
          <w:szCs w:val="24"/>
        </w:rPr>
        <w:t xml:space="preserve">“There she is. </w:t>
      </w:r>
      <w:proofErr w:type="gramStart"/>
      <w:r w:rsidRPr="715B2DF3">
        <w:rPr>
          <w:rFonts w:ascii="Garamond" w:hAnsi="Garamond"/>
          <w:sz w:val="24"/>
          <w:szCs w:val="24"/>
        </w:rPr>
        <w:t>That’s</w:t>
      </w:r>
      <w:proofErr w:type="gramEnd"/>
      <w:r w:rsidRPr="715B2DF3">
        <w:rPr>
          <w:rFonts w:ascii="Garamond" w:hAnsi="Garamond"/>
          <w:sz w:val="24"/>
          <w:szCs w:val="24"/>
        </w:rPr>
        <w:t xml:space="preserve"> where this map came from. Well, where everything came from, really.” </w:t>
      </w:r>
      <w:proofErr w:type="spellStart"/>
      <w:r w:rsidRPr="715B2DF3">
        <w:rPr>
          <w:rFonts w:ascii="Garamond" w:hAnsi="Garamond"/>
          <w:sz w:val="24"/>
          <w:szCs w:val="24"/>
        </w:rPr>
        <w:t>Jovick</w:t>
      </w:r>
      <w:proofErr w:type="spellEnd"/>
      <w:r w:rsidRPr="715B2DF3">
        <w:rPr>
          <w:rFonts w:ascii="Garamond" w:hAnsi="Garamond"/>
          <w:sz w:val="24"/>
          <w:szCs w:val="24"/>
        </w:rPr>
        <w:t xml:space="preserve"> said, nodding towards the windows and patting the map in his pocket. “</w:t>
      </w:r>
      <w:proofErr w:type="gramStart"/>
      <w:r w:rsidRPr="715B2DF3">
        <w:rPr>
          <w:rFonts w:ascii="Garamond" w:hAnsi="Garamond"/>
          <w:sz w:val="24"/>
          <w:szCs w:val="24"/>
        </w:rPr>
        <w:t>That’s</w:t>
      </w:r>
      <w:proofErr w:type="gramEnd"/>
      <w:r w:rsidRPr="715B2DF3">
        <w:rPr>
          <w:rFonts w:ascii="Garamond" w:hAnsi="Garamond"/>
          <w:sz w:val="24"/>
          <w:szCs w:val="24"/>
        </w:rPr>
        <w:t xml:space="preserve"> our planet. </w:t>
      </w:r>
      <w:proofErr w:type="gramStart"/>
      <w:r w:rsidRPr="715B2DF3">
        <w:rPr>
          <w:rFonts w:ascii="Garamond" w:hAnsi="Garamond"/>
          <w:sz w:val="24"/>
          <w:szCs w:val="24"/>
        </w:rPr>
        <w:t>That’s</w:t>
      </w:r>
      <w:proofErr w:type="gramEnd"/>
      <w:r w:rsidRPr="715B2DF3">
        <w:rPr>
          <w:rFonts w:ascii="Garamond" w:hAnsi="Garamond"/>
          <w:sz w:val="24"/>
          <w:szCs w:val="24"/>
        </w:rPr>
        <w:t xml:space="preserve"> Earth.” Innumerable chunks were missing out of the globe, as though bites had </w:t>
      </w:r>
      <w:proofErr w:type="gramStart"/>
      <w:r w:rsidRPr="715B2DF3">
        <w:rPr>
          <w:rFonts w:ascii="Garamond" w:hAnsi="Garamond"/>
          <w:sz w:val="24"/>
          <w:szCs w:val="24"/>
        </w:rPr>
        <w:t>been taken</w:t>
      </w:r>
      <w:proofErr w:type="gramEnd"/>
      <w:r w:rsidRPr="715B2DF3">
        <w:rPr>
          <w:rFonts w:ascii="Garamond" w:hAnsi="Garamond"/>
          <w:sz w:val="24"/>
          <w:szCs w:val="24"/>
        </w:rPr>
        <w:t xml:space="preserve"> out of the land. The chasms travelled deep, deep down into the planet. Boulders the size of small moons drifted around the planet, </w:t>
      </w:r>
      <w:proofErr w:type="gramStart"/>
      <w:r w:rsidRPr="715B2DF3">
        <w:rPr>
          <w:rFonts w:ascii="Garamond" w:hAnsi="Garamond"/>
          <w:sz w:val="24"/>
          <w:szCs w:val="24"/>
        </w:rPr>
        <w:t>twisting</w:t>
      </w:r>
      <w:proofErr w:type="gramEnd"/>
      <w:r w:rsidRPr="715B2DF3">
        <w:rPr>
          <w:rFonts w:ascii="Garamond" w:hAnsi="Garamond"/>
          <w:sz w:val="24"/>
          <w:szCs w:val="24"/>
        </w:rPr>
        <w:t xml:space="preserve"> and twirling in an endless dance. Asteroids, formed from the planet’s own flesh. The edges of the world expanded slowly as the elevator shot downwards, gaining speed with zero effort. </w:t>
      </w:r>
    </w:p>
    <w:p w14:paraId="6D913169" w14:textId="7D4698A3" w:rsidR="00A10331" w:rsidRDefault="002A097B" w:rsidP="009B3424">
      <w:pPr>
        <w:spacing w:line="480" w:lineRule="auto"/>
        <w:rPr>
          <w:rFonts w:ascii="Garamond" w:hAnsi="Garamond"/>
          <w:sz w:val="24"/>
          <w:szCs w:val="24"/>
        </w:rPr>
      </w:pPr>
      <w:r w:rsidRPr="00253F36">
        <w:rPr>
          <w:rFonts w:ascii="Garamond" w:hAnsi="Garamond"/>
          <w:sz w:val="24"/>
          <w:szCs w:val="24"/>
        </w:rPr>
        <w:tab/>
        <w:t>Above them, now dwarfed by the immensity of the world below, was the</w:t>
      </w:r>
      <w:r w:rsidR="003E2BC0" w:rsidRPr="00253F36">
        <w:rPr>
          <w:rFonts w:ascii="Garamond" w:hAnsi="Garamond"/>
          <w:sz w:val="24"/>
          <w:szCs w:val="24"/>
        </w:rPr>
        <w:t xml:space="preserve"> jagged,</w:t>
      </w:r>
      <w:r w:rsidRPr="00253F36">
        <w:rPr>
          <w:rFonts w:ascii="Garamond" w:hAnsi="Garamond"/>
          <w:sz w:val="24"/>
          <w:szCs w:val="24"/>
        </w:rPr>
        <w:t xml:space="preserve"> rocky underbelly of their home.</w:t>
      </w:r>
      <w:r w:rsidR="00F417C9">
        <w:rPr>
          <w:rFonts w:ascii="Garamond" w:hAnsi="Garamond"/>
          <w:sz w:val="24"/>
          <w:szCs w:val="24"/>
        </w:rPr>
        <w:t xml:space="preserve"> </w:t>
      </w:r>
      <w:r w:rsidR="00B51C3E" w:rsidRPr="00253F36">
        <w:rPr>
          <w:rFonts w:ascii="Garamond" w:hAnsi="Garamond"/>
          <w:sz w:val="24"/>
          <w:szCs w:val="24"/>
        </w:rPr>
        <w:t xml:space="preserve">Enormous </w:t>
      </w:r>
      <w:r w:rsidR="0037030D" w:rsidRPr="00253F36">
        <w:rPr>
          <w:rFonts w:ascii="Garamond" w:hAnsi="Garamond"/>
          <w:sz w:val="24"/>
          <w:szCs w:val="24"/>
        </w:rPr>
        <w:t>bowl-shaped</w:t>
      </w:r>
      <w:r w:rsidR="00B51C3E" w:rsidRPr="00253F36">
        <w:rPr>
          <w:rFonts w:ascii="Garamond" w:hAnsi="Garamond"/>
          <w:sz w:val="24"/>
          <w:szCs w:val="24"/>
        </w:rPr>
        <w:t xml:space="preserve"> metal structures </w:t>
      </w:r>
      <w:r w:rsidR="001312B6" w:rsidRPr="00253F36">
        <w:rPr>
          <w:rFonts w:ascii="Garamond" w:hAnsi="Garamond"/>
          <w:sz w:val="24"/>
          <w:szCs w:val="24"/>
        </w:rPr>
        <w:t>jutted out of the</w:t>
      </w:r>
      <w:r w:rsidR="0037030D" w:rsidRPr="00253F36">
        <w:rPr>
          <w:rFonts w:ascii="Garamond" w:hAnsi="Garamond"/>
          <w:sz w:val="24"/>
          <w:szCs w:val="24"/>
        </w:rPr>
        <w:t xml:space="preserve"> </w:t>
      </w:r>
      <w:r w:rsidR="00D36478" w:rsidRPr="00253F36">
        <w:rPr>
          <w:rFonts w:ascii="Garamond" w:hAnsi="Garamond"/>
          <w:sz w:val="24"/>
          <w:szCs w:val="24"/>
        </w:rPr>
        <w:t>rock</w:t>
      </w:r>
      <w:r w:rsidR="0037030D" w:rsidRPr="00253F36">
        <w:rPr>
          <w:rFonts w:ascii="Garamond" w:hAnsi="Garamond"/>
          <w:sz w:val="24"/>
          <w:szCs w:val="24"/>
        </w:rPr>
        <w:t xml:space="preserve"> </w:t>
      </w:r>
      <w:proofErr w:type="gramStart"/>
      <w:r w:rsidR="0037030D" w:rsidRPr="00253F36">
        <w:rPr>
          <w:rFonts w:ascii="Garamond" w:hAnsi="Garamond"/>
          <w:sz w:val="24"/>
          <w:szCs w:val="24"/>
        </w:rPr>
        <w:t xml:space="preserve">seemingly </w:t>
      </w:r>
      <w:r w:rsidR="00D36478" w:rsidRPr="00253F36">
        <w:rPr>
          <w:rFonts w:ascii="Garamond" w:hAnsi="Garamond"/>
          <w:sz w:val="24"/>
          <w:szCs w:val="24"/>
        </w:rPr>
        <w:t>at</w:t>
      </w:r>
      <w:proofErr w:type="gramEnd"/>
      <w:r w:rsidR="00D36478" w:rsidRPr="00253F36">
        <w:rPr>
          <w:rFonts w:ascii="Garamond" w:hAnsi="Garamond"/>
          <w:sz w:val="24"/>
          <w:szCs w:val="24"/>
        </w:rPr>
        <w:t xml:space="preserve"> random, each </w:t>
      </w:r>
      <w:r w:rsidR="00503F10" w:rsidRPr="00253F36">
        <w:rPr>
          <w:rFonts w:ascii="Garamond" w:hAnsi="Garamond"/>
          <w:sz w:val="24"/>
          <w:szCs w:val="24"/>
        </w:rPr>
        <w:t>emitting</w:t>
      </w:r>
      <w:r w:rsidR="0037030D" w:rsidRPr="00253F36">
        <w:rPr>
          <w:rFonts w:ascii="Garamond" w:hAnsi="Garamond"/>
          <w:sz w:val="24"/>
          <w:szCs w:val="24"/>
        </w:rPr>
        <w:t xml:space="preserve"> a </w:t>
      </w:r>
      <w:r w:rsidR="00EB4B5C" w:rsidRPr="00253F36">
        <w:rPr>
          <w:rFonts w:ascii="Garamond" w:hAnsi="Garamond"/>
          <w:sz w:val="24"/>
          <w:szCs w:val="24"/>
        </w:rPr>
        <w:t>colossal</w:t>
      </w:r>
      <w:r w:rsidR="00E92324">
        <w:rPr>
          <w:rFonts w:ascii="Garamond" w:hAnsi="Garamond"/>
          <w:sz w:val="24"/>
          <w:szCs w:val="24"/>
        </w:rPr>
        <w:t>,</w:t>
      </w:r>
      <w:r w:rsidR="00950C9E" w:rsidRPr="00253F36">
        <w:rPr>
          <w:rFonts w:ascii="Garamond" w:hAnsi="Garamond"/>
          <w:sz w:val="24"/>
          <w:szCs w:val="24"/>
        </w:rPr>
        <w:t xml:space="preserve"> </w:t>
      </w:r>
      <w:r w:rsidR="0037030D" w:rsidRPr="00253F36">
        <w:rPr>
          <w:rFonts w:ascii="Garamond" w:hAnsi="Garamond"/>
          <w:sz w:val="24"/>
          <w:szCs w:val="24"/>
        </w:rPr>
        <w:t>bright blue flame</w:t>
      </w:r>
      <w:r w:rsidR="00EA3FD3">
        <w:rPr>
          <w:rFonts w:ascii="Garamond" w:hAnsi="Garamond"/>
          <w:sz w:val="24"/>
          <w:szCs w:val="24"/>
        </w:rPr>
        <w:t xml:space="preserve"> to keep </w:t>
      </w:r>
      <w:r w:rsidR="0092352D">
        <w:rPr>
          <w:rFonts w:ascii="Garamond" w:hAnsi="Garamond"/>
          <w:sz w:val="24"/>
          <w:szCs w:val="24"/>
        </w:rPr>
        <w:t>Rumelia afloat above the Earth</w:t>
      </w:r>
      <w:r w:rsidR="0087766D">
        <w:rPr>
          <w:rFonts w:ascii="Garamond" w:hAnsi="Garamond"/>
          <w:sz w:val="24"/>
          <w:szCs w:val="24"/>
        </w:rPr>
        <w:t>,</w:t>
      </w:r>
      <w:r w:rsidR="00CC2538" w:rsidRPr="00253F36">
        <w:rPr>
          <w:rFonts w:ascii="Garamond" w:hAnsi="Garamond"/>
          <w:sz w:val="24"/>
          <w:szCs w:val="24"/>
        </w:rPr>
        <w:t xml:space="preserve"> fluttering in a windless storm, screaming silently into the night. </w:t>
      </w:r>
    </w:p>
    <w:p w14:paraId="1643D507" w14:textId="73A23595" w:rsidR="005F7E77" w:rsidRPr="00253F36" w:rsidRDefault="005F7E77" w:rsidP="009B3424">
      <w:pPr>
        <w:spacing w:line="480" w:lineRule="auto"/>
        <w:rPr>
          <w:rFonts w:ascii="Garamond" w:hAnsi="Garamond"/>
          <w:sz w:val="24"/>
          <w:szCs w:val="24"/>
        </w:rPr>
      </w:pPr>
      <w:r w:rsidRPr="00253F36">
        <w:rPr>
          <w:rFonts w:ascii="Garamond" w:hAnsi="Garamond"/>
          <w:sz w:val="24"/>
          <w:szCs w:val="24"/>
        </w:rPr>
        <w:tab/>
        <w:t xml:space="preserve">Markus </w:t>
      </w:r>
      <w:r w:rsidR="00640523">
        <w:rPr>
          <w:rFonts w:ascii="Garamond" w:hAnsi="Garamond"/>
          <w:sz w:val="24"/>
          <w:szCs w:val="24"/>
        </w:rPr>
        <w:t>stammered</w:t>
      </w:r>
      <w:r w:rsidRPr="00253F36">
        <w:rPr>
          <w:rFonts w:ascii="Garamond" w:hAnsi="Garamond"/>
          <w:sz w:val="24"/>
          <w:szCs w:val="24"/>
        </w:rPr>
        <w:t xml:space="preserve">, </w:t>
      </w:r>
      <w:r w:rsidR="00F50349" w:rsidRPr="00253F36">
        <w:rPr>
          <w:rFonts w:ascii="Garamond" w:hAnsi="Garamond"/>
          <w:sz w:val="24"/>
          <w:szCs w:val="24"/>
        </w:rPr>
        <w:t xml:space="preserve">his mouth failing to form the </w:t>
      </w:r>
      <w:r w:rsidR="00362BB3" w:rsidRPr="00253F36">
        <w:rPr>
          <w:rFonts w:ascii="Garamond" w:hAnsi="Garamond"/>
          <w:sz w:val="24"/>
          <w:szCs w:val="24"/>
        </w:rPr>
        <w:t>thoughts</w:t>
      </w:r>
      <w:r w:rsidR="00F50349" w:rsidRPr="00253F36">
        <w:rPr>
          <w:rFonts w:ascii="Garamond" w:hAnsi="Garamond"/>
          <w:sz w:val="24"/>
          <w:szCs w:val="24"/>
        </w:rPr>
        <w:t xml:space="preserve"> twisting in his mind.</w:t>
      </w:r>
      <w:r w:rsidR="000F31FE" w:rsidRPr="00253F36">
        <w:rPr>
          <w:rFonts w:ascii="Garamond" w:hAnsi="Garamond"/>
          <w:sz w:val="24"/>
          <w:szCs w:val="24"/>
        </w:rPr>
        <w:t xml:space="preserve"> </w:t>
      </w:r>
      <w:r w:rsidR="00081749" w:rsidRPr="00253F36">
        <w:rPr>
          <w:rFonts w:ascii="Garamond" w:hAnsi="Garamond"/>
          <w:sz w:val="24"/>
          <w:szCs w:val="24"/>
        </w:rPr>
        <w:t>He</w:t>
      </w:r>
      <w:r w:rsidR="000F31FE" w:rsidRPr="00253F36">
        <w:rPr>
          <w:rFonts w:ascii="Garamond" w:hAnsi="Garamond"/>
          <w:sz w:val="24"/>
          <w:szCs w:val="24"/>
        </w:rPr>
        <w:t xml:space="preserve"> steadied himself on a </w:t>
      </w:r>
      <w:r w:rsidR="00D85985">
        <w:rPr>
          <w:rFonts w:ascii="Garamond" w:hAnsi="Garamond"/>
          <w:sz w:val="24"/>
          <w:szCs w:val="24"/>
        </w:rPr>
        <w:t>handrail</w:t>
      </w:r>
      <w:r w:rsidR="000F31FE" w:rsidRPr="00253F36">
        <w:rPr>
          <w:rFonts w:ascii="Garamond" w:hAnsi="Garamond"/>
          <w:sz w:val="24"/>
          <w:szCs w:val="24"/>
        </w:rPr>
        <w:t xml:space="preserve"> as his legs threatened to give way.</w:t>
      </w:r>
      <w:r w:rsidR="004C1A79" w:rsidRPr="00253F36">
        <w:rPr>
          <w:rFonts w:ascii="Garamond" w:hAnsi="Garamond"/>
          <w:sz w:val="24"/>
          <w:szCs w:val="24"/>
        </w:rPr>
        <w:t xml:space="preserve"> Raz was beaming</w:t>
      </w:r>
      <w:r w:rsidR="00266E12" w:rsidRPr="00253F36">
        <w:rPr>
          <w:rFonts w:ascii="Garamond" w:hAnsi="Garamond"/>
          <w:sz w:val="24"/>
          <w:szCs w:val="24"/>
        </w:rPr>
        <w:t>.</w:t>
      </w:r>
      <w:r w:rsidR="004C1A79" w:rsidRPr="00253F36">
        <w:rPr>
          <w:rFonts w:ascii="Garamond" w:hAnsi="Garamond"/>
          <w:sz w:val="24"/>
          <w:szCs w:val="24"/>
        </w:rPr>
        <w:t xml:space="preserve"> </w:t>
      </w:r>
      <w:r w:rsidR="00266E12" w:rsidRPr="00253F36">
        <w:rPr>
          <w:rFonts w:ascii="Garamond" w:hAnsi="Garamond"/>
          <w:sz w:val="24"/>
          <w:szCs w:val="24"/>
        </w:rPr>
        <w:t xml:space="preserve">He </w:t>
      </w:r>
      <w:r w:rsidR="00650192" w:rsidRPr="00253F36">
        <w:rPr>
          <w:rFonts w:ascii="Garamond" w:hAnsi="Garamond"/>
          <w:sz w:val="24"/>
          <w:szCs w:val="24"/>
        </w:rPr>
        <w:t xml:space="preserve">had been waiting his whole life to </w:t>
      </w:r>
      <w:r w:rsidR="00A633FB">
        <w:rPr>
          <w:rFonts w:ascii="Garamond" w:hAnsi="Garamond"/>
          <w:sz w:val="24"/>
          <w:szCs w:val="24"/>
        </w:rPr>
        <w:t>bear witness to something</w:t>
      </w:r>
      <w:r w:rsidR="00E227FA" w:rsidRPr="00253F36">
        <w:rPr>
          <w:rFonts w:ascii="Garamond" w:hAnsi="Garamond"/>
          <w:sz w:val="24"/>
          <w:szCs w:val="24"/>
        </w:rPr>
        <w:t xml:space="preserve"> of this scale</w:t>
      </w:r>
      <w:r w:rsidR="00785291" w:rsidRPr="00253F36">
        <w:rPr>
          <w:rFonts w:ascii="Garamond" w:hAnsi="Garamond"/>
          <w:sz w:val="24"/>
          <w:szCs w:val="24"/>
        </w:rPr>
        <w:t>.</w:t>
      </w:r>
    </w:p>
    <w:p w14:paraId="69F0F2DD" w14:textId="058142C8" w:rsidR="00F94084" w:rsidRPr="00253F36" w:rsidRDefault="00F94084" w:rsidP="009B3424">
      <w:pPr>
        <w:spacing w:line="480" w:lineRule="auto"/>
        <w:rPr>
          <w:rFonts w:ascii="Garamond" w:hAnsi="Garamond"/>
          <w:sz w:val="24"/>
          <w:szCs w:val="24"/>
        </w:rPr>
      </w:pPr>
      <w:r w:rsidRPr="00253F36">
        <w:rPr>
          <w:rFonts w:ascii="Garamond" w:hAnsi="Garamond"/>
          <w:sz w:val="24"/>
          <w:szCs w:val="24"/>
        </w:rPr>
        <w:tab/>
        <w:t xml:space="preserve">The room shuddered hard as they passed through the upper stratosphere. Wind </w:t>
      </w:r>
      <w:r w:rsidR="00720F20" w:rsidRPr="00253F36">
        <w:rPr>
          <w:rFonts w:ascii="Garamond" w:hAnsi="Garamond"/>
          <w:sz w:val="24"/>
          <w:szCs w:val="24"/>
        </w:rPr>
        <w:t xml:space="preserve">slammed into them </w:t>
      </w:r>
      <w:r w:rsidR="001A2C91" w:rsidRPr="00253F36">
        <w:rPr>
          <w:rFonts w:ascii="Garamond" w:hAnsi="Garamond"/>
          <w:sz w:val="24"/>
          <w:szCs w:val="24"/>
        </w:rPr>
        <w:t xml:space="preserve">hard </w:t>
      </w:r>
      <w:r w:rsidR="00A52516" w:rsidRPr="00253F36">
        <w:rPr>
          <w:rFonts w:ascii="Garamond" w:hAnsi="Garamond"/>
          <w:sz w:val="24"/>
          <w:szCs w:val="24"/>
        </w:rPr>
        <w:t>enough to make the whole structure swing back and forth.</w:t>
      </w:r>
      <w:r w:rsidR="00A15C49" w:rsidRPr="00253F36">
        <w:rPr>
          <w:rFonts w:ascii="Garamond" w:hAnsi="Garamond"/>
          <w:sz w:val="24"/>
          <w:szCs w:val="24"/>
        </w:rPr>
        <w:t xml:space="preserve"> Metal </w:t>
      </w:r>
      <w:r w:rsidR="0068365B">
        <w:rPr>
          <w:rFonts w:ascii="Garamond" w:hAnsi="Garamond"/>
          <w:sz w:val="24"/>
          <w:szCs w:val="24"/>
        </w:rPr>
        <w:t>ground</w:t>
      </w:r>
      <w:r w:rsidR="0068365B" w:rsidRPr="00253F36">
        <w:rPr>
          <w:rFonts w:ascii="Garamond" w:hAnsi="Garamond"/>
          <w:sz w:val="24"/>
          <w:szCs w:val="24"/>
        </w:rPr>
        <w:t xml:space="preserve"> </w:t>
      </w:r>
      <w:r w:rsidR="00A15C49" w:rsidRPr="00253F36">
        <w:rPr>
          <w:rFonts w:ascii="Garamond" w:hAnsi="Garamond"/>
          <w:sz w:val="24"/>
          <w:szCs w:val="24"/>
        </w:rPr>
        <w:t>against metal as counterweights</w:t>
      </w:r>
      <w:r w:rsidR="0097541F">
        <w:rPr>
          <w:rFonts w:ascii="Garamond" w:hAnsi="Garamond"/>
          <w:sz w:val="24"/>
          <w:szCs w:val="24"/>
        </w:rPr>
        <w:t xml:space="preserve"> deployed above them</w:t>
      </w:r>
      <w:r w:rsidR="00A15C49" w:rsidRPr="00253F36">
        <w:rPr>
          <w:rFonts w:ascii="Garamond" w:hAnsi="Garamond"/>
          <w:sz w:val="24"/>
          <w:szCs w:val="24"/>
        </w:rPr>
        <w:t xml:space="preserve"> to </w:t>
      </w:r>
      <w:r w:rsidR="000C23F8" w:rsidRPr="00253F36">
        <w:rPr>
          <w:rFonts w:ascii="Garamond" w:hAnsi="Garamond"/>
          <w:sz w:val="24"/>
          <w:szCs w:val="24"/>
        </w:rPr>
        <w:t>offset</w:t>
      </w:r>
      <w:r w:rsidR="00A15C49" w:rsidRPr="00253F36">
        <w:rPr>
          <w:rFonts w:ascii="Garamond" w:hAnsi="Garamond"/>
          <w:sz w:val="24"/>
          <w:szCs w:val="24"/>
        </w:rPr>
        <w:t xml:space="preserve"> the</w:t>
      </w:r>
      <w:r w:rsidR="0020409F" w:rsidRPr="00253F36">
        <w:rPr>
          <w:rFonts w:ascii="Garamond" w:hAnsi="Garamond"/>
          <w:sz w:val="24"/>
          <w:szCs w:val="24"/>
        </w:rPr>
        <w:t xml:space="preserve">ir </w:t>
      </w:r>
      <w:r w:rsidR="00A15C49" w:rsidRPr="00253F36">
        <w:rPr>
          <w:rFonts w:ascii="Garamond" w:hAnsi="Garamond"/>
          <w:sz w:val="24"/>
          <w:szCs w:val="24"/>
        </w:rPr>
        <w:t>swing.</w:t>
      </w:r>
      <w:r w:rsidR="005D3173">
        <w:rPr>
          <w:rFonts w:ascii="Garamond" w:hAnsi="Garamond"/>
          <w:sz w:val="24"/>
          <w:szCs w:val="24"/>
        </w:rPr>
        <w:t xml:space="preserve"> Their descent slowed as the</w:t>
      </w:r>
      <w:r w:rsidR="00007AD2">
        <w:rPr>
          <w:rFonts w:ascii="Garamond" w:hAnsi="Garamond"/>
          <w:sz w:val="24"/>
          <w:szCs w:val="24"/>
        </w:rPr>
        <w:t>y</w:t>
      </w:r>
      <w:r w:rsidR="005D3173">
        <w:rPr>
          <w:rFonts w:ascii="Garamond" w:hAnsi="Garamond"/>
          <w:sz w:val="24"/>
          <w:szCs w:val="24"/>
        </w:rPr>
        <w:t xml:space="preserve"> grew closer to the ground.</w:t>
      </w:r>
    </w:p>
    <w:p w14:paraId="37C9D417" w14:textId="7A93C002" w:rsidR="004E6963" w:rsidRPr="00253F36" w:rsidRDefault="004E6963" w:rsidP="004E6963">
      <w:pPr>
        <w:spacing w:line="480" w:lineRule="auto"/>
        <w:ind w:firstLine="720"/>
        <w:rPr>
          <w:rFonts w:ascii="Garamond" w:hAnsi="Garamond"/>
          <w:sz w:val="24"/>
          <w:szCs w:val="24"/>
        </w:rPr>
      </w:pPr>
      <w:r w:rsidRPr="00253F36">
        <w:rPr>
          <w:rFonts w:ascii="Garamond" w:hAnsi="Garamond"/>
          <w:sz w:val="24"/>
          <w:szCs w:val="24"/>
        </w:rPr>
        <w:t xml:space="preserve">“When </w:t>
      </w:r>
      <w:r w:rsidR="005F27D7" w:rsidRPr="00253F36">
        <w:rPr>
          <w:rFonts w:ascii="Garamond" w:hAnsi="Garamond"/>
          <w:sz w:val="24"/>
          <w:szCs w:val="24"/>
        </w:rPr>
        <w:t>the</w:t>
      </w:r>
      <w:r w:rsidRPr="00253F36">
        <w:rPr>
          <w:rFonts w:ascii="Garamond" w:hAnsi="Garamond"/>
          <w:sz w:val="24"/>
          <w:szCs w:val="24"/>
        </w:rPr>
        <w:t xml:space="preserve"> Seven travel outside the walls, they’re really going down there?” Raz asked.</w:t>
      </w:r>
    </w:p>
    <w:p w14:paraId="0CD7399C" w14:textId="20D4544B" w:rsidR="004E6963" w:rsidRPr="00253F36" w:rsidRDefault="004E6963" w:rsidP="009B3424">
      <w:pPr>
        <w:spacing w:line="480" w:lineRule="auto"/>
        <w:rPr>
          <w:rFonts w:ascii="Garamond" w:hAnsi="Garamond"/>
          <w:sz w:val="24"/>
          <w:szCs w:val="24"/>
        </w:rPr>
      </w:pPr>
      <w:r w:rsidRPr="00253F36">
        <w:rPr>
          <w:rFonts w:ascii="Garamond" w:hAnsi="Garamond"/>
          <w:sz w:val="24"/>
          <w:szCs w:val="24"/>
        </w:rPr>
        <w:tab/>
        <w:t xml:space="preserve">“We are.” </w:t>
      </w:r>
      <w:proofErr w:type="spellStart"/>
      <w:r w:rsidRPr="00253F36">
        <w:rPr>
          <w:rFonts w:ascii="Garamond" w:hAnsi="Garamond"/>
          <w:sz w:val="24"/>
          <w:szCs w:val="24"/>
        </w:rPr>
        <w:t>Jovick</w:t>
      </w:r>
      <w:proofErr w:type="spellEnd"/>
      <w:r w:rsidRPr="00253F36">
        <w:rPr>
          <w:rFonts w:ascii="Garamond" w:hAnsi="Garamond"/>
          <w:sz w:val="24"/>
          <w:szCs w:val="24"/>
        </w:rPr>
        <w:t xml:space="preserve"> said, matter-of-factly. </w:t>
      </w:r>
    </w:p>
    <w:p w14:paraId="771F63FC" w14:textId="3BC361CB" w:rsidR="00C772DD" w:rsidDel="003056F4" w:rsidRDefault="00C772DD" w:rsidP="009B3424">
      <w:pPr>
        <w:spacing w:line="480" w:lineRule="auto"/>
        <w:rPr>
          <w:rFonts w:ascii="Garamond" w:hAnsi="Garamond"/>
          <w:sz w:val="24"/>
          <w:szCs w:val="24"/>
        </w:rPr>
      </w:pPr>
      <w:r w:rsidRPr="00253F36">
        <w:rPr>
          <w:rFonts w:ascii="Garamond" w:hAnsi="Garamond"/>
          <w:sz w:val="24"/>
          <w:szCs w:val="24"/>
        </w:rPr>
        <w:tab/>
        <w:t>“</w:t>
      </w:r>
      <w:proofErr w:type="gramStart"/>
      <w:r w:rsidR="00903C2E" w:rsidRPr="00253F36">
        <w:rPr>
          <w:rFonts w:ascii="Garamond" w:hAnsi="Garamond"/>
          <w:sz w:val="24"/>
          <w:szCs w:val="24"/>
        </w:rPr>
        <w:t>So</w:t>
      </w:r>
      <w:proofErr w:type="gramEnd"/>
      <w:r w:rsidR="006F4824">
        <w:rPr>
          <w:rFonts w:ascii="Garamond" w:hAnsi="Garamond"/>
          <w:sz w:val="24"/>
          <w:szCs w:val="24"/>
        </w:rPr>
        <w:t xml:space="preserve"> </w:t>
      </w:r>
      <w:r w:rsidRPr="00253F36">
        <w:rPr>
          <w:rFonts w:ascii="Garamond" w:hAnsi="Garamond"/>
          <w:sz w:val="24"/>
          <w:szCs w:val="24"/>
        </w:rPr>
        <w:t xml:space="preserve">Rumelia </w:t>
      </w:r>
      <w:r w:rsidR="00990521" w:rsidRPr="00253F36">
        <w:rPr>
          <w:rFonts w:ascii="Garamond" w:hAnsi="Garamond"/>
          <w:sz w:val="24"/>
          <w:szCs w:val="24"/>
        </w:rPr>
        <w:t>was never on the planet.</w:t>
      </w:r>
      <w:r w:rsidR="00A15C49" w:rsidRPr="00253F36">
        <w:rPr>
          <w:rFonts w:ascii="Garamond" w:hAnsi="Garamond"/>
          <w:sz w:val="24"/>
          <w:szCs w:val="24"/>
        </w:rPr>
        <w:t>”</w:t>
      </w:r>
      <w:r w:rsidR="00452361" w:rsidRPr="00253F36">
        <w:rPr>
          <w:rFonts w:ascii="Garamond" w:hAnsi="Garamond"/>
          <w:sz w:val="24"/>
          <w:szCs w:val="24"/>
        </w:rPr>
        <w:t xml:space="preserve"> Raz said. </w:t>
      </w:r>
      <w:proofErr w:type="spellStart"/>
      <w:r w:rsidR="00452361" w:rsidRPr="00253F36">
        <w:rPr>
          <w:rFonts w:ascii="Garamond" w:hAnsi="Garamond"/>
          <w:sz w:val="24"/>
          <w:szCs w:val="24"/>
        </w:rPr>
        <w:t>Jovick</w:t>
      </w:r>
      <w:proofErr w:type="spellEnd"/>
      <w:r w:rsidR="00452361" w:rsidRPr="00253F36">
        <w:rPr>
          <w:rFonts w:ascii="Garamond" w:hAnsi="Garamond"/>
          <w:sz w:val="24"/>
          <w:szCs w:val="24"/>
        </w:rPr>
        <w:t xml:space="preserve"> shook his head.</w:t>
      </w:r>
      <w:r w:rsidR="003056F4" w:rsidDel="003056F4">
        <w:rPr>
          <w:rFonts w:ascii="Garamond" w:hAnsi="Garamond"/>
          <w:sz w:val="24"/>
          <w:szCs w:val="24"/>
        </w:rPr>
        <w:t xml:space="preserve"> </w:t>
      </w:r>
    </w:p>
    <w:p w14:paraId="438553BA" w14:textId="65A568D6" w:rsidR="00E71241" w:rsidRDefault="00452361" w:rsidP="715B2DF3">
      <w:pPr>
        <w:spacing w:line="480" w:lineRule="auto"/>
        <w:ind w:firstLine="720"/>
        <w:rPr>
          <w:rFonts w:ascii="Garamond" w:hAnsi="Garamond"/>
          <w:sz w:val="24"/>
          <w:szCs w:val="24"/>
        </w:rPr>
      </w:pPr>
      <w:del w:id="102" w:author="Rand,Jared T.(Student)" w:date="2019-12-12T17:45:00Z">
        <w:r w:rsidRPr="00253F36" w:rsidDel="009353CD">
          <w:rPr>
            <w:rFonts w:ascii="Garamond" w:hAnsi="Garamond"/>
            <w:sz w:val="24"/>
            <w:szCs w:val="24"/>
          </w:rPr>
          <w:tab/>
          <w:delText>“</w:delText>
        </w:r>
        <w:r w:rsidR="009B454F" w:rsidDel="009353CD">
          <w:rPr>
            <w:rFonts w:ascii="Garamond" w:hAnsi="Garamond"/>
            <w:sz w:val="24"/>
            <w:szCs w:val="24"/>
          </w:rPr>
          <w:delText xml:space="preserve">It was not. </w:delText>
        </w:r>
        <w:r w:rsidRPr="00253F36" w:rsidDel="009353CD">
          <w:rPr>
            <w:rFonts w:ascii="Garamond" w:hAnsi="Garamond"/>
            <w:sz w:val="24"/>
            <w:szCs w:val="24"/>
          </w:rPr>
          <w:delText xml:space="preserve">We’ve always been up there, </w:delText>
        </w:r>
        <w:r w:rsidR="00CE58ED" w:rsidRPr="00253F36" w:rsidDel="009353CD">
          <w:rPr>
            <w:rFonts w:ascii="Garamond" w:hAnsi="Garamond"/>
            <w:sz w:val="24"/>
            <w:szCs w:val="24"/>
          </w:rPr>
          <w:delText>far</w:delText>
        </w:r>
        <w:r w:rsidR="00BD11CE" w:rsidRPr="00253F36" w:rsidDel="009353CD">
          <w:rPr>
            <w:rFonts w:ascii="Garamond" w:hAnsi="Garamond"/>
            <w:sz w:val="24"/>
            <w:szCs w:val="24"/>
          </w:rPr>
          <w:delText xml:space="preserve"> </w:delText>
        </w:r>
        <w:r w:rsidRPr="00253F36" w:rsidDel="009353CD">
          <w:rPr>
            <w:rFonts w:ascii="Garamond" w:hAnsi="Garamond"/>
            <w:sz w:val="24"/>
            <w:szCs w:val="24"/>
          </w:rPr>
          <w:delText xml:space="preserve">past the </w:delText>
        </w:r>
        <w:r w:rsidR="006B6E49" w:rsidRPr="00253F36" w:rsidDel="009353CD">
          <w:rPr>
            <w:rFonts w:ascii="Garamond" w:hAnsi="Garamond"/>
            <w:sz w:val="24"/>
            <w:szCs w:val="24"/>
          </w:rPr>
          <w:delText xml:space="preserve">real </w:delText>
        </w:r>
        <w:r w:rsidRPr="00253F36" w:rsidDel="009353CD">
          <w:rPr>
            <w:rFonts w:ascii="Garamond" w:hAnsi="Garamond"/>
            <w:sz w:val="24"/>
            <w:szCs w:val="24"/>
          </w:rPr>
          <w:delText>sky.”</w:delText>
        </w:r>
        <w:r w:rsidR="00656352" w:rsidRPr="00253F36" w:rsidDel="009353CD">
          <w:rPr>
            <w:rFonts w:ascii="Garamond" w:hAnsi="Garamond"/>
            <w:sz w:val="24"/>
            <w:szCs w:val="24"/>
          </w:rPr>
          <w:delText xml:space="preserve"> Jovick said</w:delText>
        </w:r>
        <w:r w:rsidR="00AA4131" w:rsidRPr="00253F36" w:rsidDel="009353CD">
          <w:rPr>
            <w:rFonts w:ascii="Garamond" w:hAnsi="Garamond"/>
            <w:sz w:val="24"/>
            <w:szCs w:val="24"/>
          </w:rPr>
          <w:delText>, pointing up</w:delText>
        </w:r>
        <w:r w:rsidR="00656352" w:rsidRPr="00253F36" w:rsidDel="009353CD">
          <w:rPr>
            <w:rFonts w:ascii="Garamond" w:hAnsi="Garamond"/>
            <w:sz w:val="24"/>
            <w:szCs w:val="24"/>
          </w:rPr>
          <w:delText>.</w:delText>
        </w:r>
        <w:r w:rsidR="003A58EA" w:rsidRPr="00253F36" w:rsidDel="009353CD">
          <w:rPr>
            <w:rFonts w:ascii="Garamond" w:hAnsi="Garamond"/>
            <w:sz w:val="24"/>
            <w:szCs w:val="24"/>
          </w:rPr>
          <w:delText xml:space="preserve"> </w:delText>
        </w:r>
      </w:del>
      <w:r w:rsidR="715B2DF3" w:rsidRPr="715B2DF3">
        <w:rPr>
          <w:rFonts w:ascii="Garamond" w:hAnsi="Garamond"/>
          <w:sz w:val="24"/>
          <w:szCs w:val="24"/>
        </w:rPr>
        <w:t xml:space="preserve">“The Rumelia we know always been up there, far past the real sky, adrift around the ruins of our ancestors’ old home. But once, it was a part of the Earth. For an unknown reason, our ancestors uprooted the entire country out of the planet and flew it up there.” </w:t>
      </w:r>
      <w:proofErr w:type="spellStart"/>
      <w:r w:rsidR="715B2DF3" w:rsidRPr="715B2DF3">
        <w:rPr>
          <w:rFonts w:ascii="Garamond" w:hAnsi="Garamond"/>
          <w:sz w:val="24"/>
          <w:szCs w:val="24"/>
        </w:rPr>
        <w:t>Jovick</w:t>
      </w:r>
      <w:proofErr w:type="spellEnd"/>
      <w:r w:rsidR="715B2DF3" w:rsidRPr="715B2DF3">
        <w:rPr>
          <w:rFonts w:ascii="Garamond" w:hAnsi="Garamond"/>
          <w:sz w:val="24"/>
          <w:szCs w:val="24"/>
        </w:rPr>
        <w:t xml:space="preserve"> said, pointing up at Rumelia as it grew smaller and smaller. “Everything in Rumelia </w:t>
      </w:r>
      <w:proofErr w:type="gramStart"/>
      <w:r w:rsidR="715B2DF3" w:rsidRPr="715B2DF3">
        <w:rPr>
          <w:rFonts w:ascii="Garamond" w:hAnsi="Garamond"/>
          <w:sz w:val="24"/>
          <w:szCs w:val="24"/>
        </w:rPr>
        <w:t>is fabricated</w:t>
      </w:r>
      <w:proofErr w:type="gramEnd"/>
      <w:r w:rsidR="715B2DF3" w:rsidRPr="715B2DF3">
        <w:rPr>
          <w:rFonts w:ascii="Garamond" w:hAnsi="Garamond"/>
          <w:sz w:val="24"/>
          <w:szCs w:val="24"/>
        </w:rPr>
        <w:t xml:space="preserve">. Controlled. The rivers, the weather, the wind. The sky is nothing more than a glass dome. Even the Endless Wall. Instead of keeping our enemies out, </w:t>
      </w:r>
      <w:proofErr w:type="gramStart"/>
      <w:r w:rsidR="715B2DF3" w:rsidRPr="715B2DF3">
        <w:rPr>
          <w:rFonts w:ascii="Garamond" w:hAnsi="Garamond"/>
          <w:sz w:val="24"/>
          <w:szCs w:val="24"/>
        </w:rPr>
        <w:t>it’s</w:t>
      </w:r>
      <w:proofErr w:type="gramEnd"/>
      <w:r w:rsidR="715B2DF3" w:rsidRPr="715B2DF3">
        <w:rPr>
          <w:rFonts w:ascii="Garamond" w:hAnsi="Garamond"/>
          <w:sz w:val="24"/>
          <w:szCs w:val="24"/>
        </w:rPr>
        <w:t xml:space="preserve"> meant to keep all of us in. All this </w:t>
      </w:r>
      <w:proofErr w:type="gramStart"/>
      <w:r w:rsidR="715B2DF3" w:rsidRPr="715B2DF3">
        <w:rPr>
          <w:rFonts w:ascii="Garamond" w:hAnsi="Garamond"/>
          <w:sz w:val="24"/>
          <w:szCs w:val="24"/>
        </w:rPr>
        <w:t>was created</w:t>
      </w:r>
      <w:proofErr w:type="gramEnd"/>
      <w:r w:rsidR="715B2DF3" w:rsidRPr="715B2DF3">
        <w:rPr>
          <w:rFonts w:ascii="Garamond" w:hAnsi="Garamond"/>
          <w:sz w:val="24"/>
          <w:szCs w:val="24"/>
        </w:rPr>
        <w:t xml:space="preserve"> just to keep us alive up there.</w:t>
      </w:r>
      <w:r w:rsidR="00AF0AEC">
        <w:rPr>
          <w:rFonts w:ascii="Garamond" w:hAnsi="Garamond"/>
          <w:sz w:val="24"/>
          <w:szCs w:val="24"/>
        </w:rPr>
        <w:t xml:space="preserve"> </w:t>
      </w:r>
      <w:r w:rsidR="00E02885" w:rsidRPr="00253F36">
        <w:rPr>
          <w:rFonts w:ascii="Garamond" w:hAnsi="Garamond"/>
          <w:sz w:val="24"/>
          <w:szCs w:val="24"/>
        </w:rPr>
        <w:t xml:space="preserve">But </w:t>
      </w:r>
      <w:r w:rsidR="00D814A1">
        <w:rPr>
          <w:rFonts w:ascii="Garamond" w:hAnsi="Garamond"/>
          <w:sz w:val="24"/>
          <w:szCs w:val="24"/>
        </w:rPr>
        <w:t xml:space="preserve">why? </w:t>
      </w:r>
      <w:r w:rsidR="00F1594B">
        <w:rPr>
          <w:rFonts w:ascii="Garamond" w:hAnsi="Garamond"/>
          <w:sz w:val="24"/>
          <w:szCs w:val="24"/>
        </w:rPr>
        <w:t xml:space="preserve">How </w:t>
      </w:r>
      <w:r w:rsidR="009B61EC">
        <w:rPr>
          <w:rFonts w:ascii="Garamond" w:hAnsi="Garamond"/>
          <w:sz w:val="24"/>
          <w:szCs w:val="24"/>
        </w:rPr>
        <w:t>long have we been there</w:t>
      </w:r>
      <w:r w:rsidR="0023153F">
        <w:rPr>
          <w:rFonts w:ascii="Garamond" w:hAnsi="Garamond"/>
          <w:sz w:val="24"/>
          <w:szCs w:val="24"/>
        </w:rPr>
        <w:t>?</w:t>
      </w:r>
      <w:r w:rsidR="00B1056C" w:rsidRPr="00253F36">
        <w:rPr>
          <w:rFonts w:ascii="Garamond" w:hAnsi="Garamond"/>
          <w:sz w:val="24"/>
          <w:szCs w:val="24"/>
        </w:rPr>
        <w:t xml:space="preserve"> </w:t>
      </w:r>
      <w:r w:rsidR="00301B2D">
        <w:rPr>
          <w:rFonts w:ascii="Garamond" w:hAnsi="Garamond"/>
          <w:sz w:val="24"/>
          <w:szCs w:val="24"/>
        </w:rPr>
        <w:t xml:space="preserve">Centuries? Millenia, maybe? </w:t>
      </w:r>
      <w:r w:rsidR="00301B2D" w:rsidRPr="00253F36">
        <w:rPr>
          <w:rFonts w:ascii="Garamond" w:hAnsi="Garamond"/>
          <w:sz w:val="24"/>
          <w:szCs w:val="24"/>
        </w:rPr>
        <w:t xml:space="preserve">To think of </w:t>
      </w:r>
      <w:r w:rsidR="00301B2D">
        <w:rPr>
          <w:rFonts w:ascii="Garamond" w:hAnsi="Garamond"/>
          <w:sz w:val="24"/>
          <w:szCs w:val="24"/>
        </w:rPr>
        <w:t>a</w:t>
      </w:r>
      <w:r w:rsidR="00B1056C" w:rsidRPr="00253F36">
        <w:rPr>
          <w:rFonts w:ascii="Garamond" w:hAnsi="Garamond"/>
          <w:sz w:val="24"/>
          <w:szCs w:val="24"/>
        </w:rPr>
        <w:t xml:space="preserve"> civilization capable of a feat</w:t>
      </w:r>
      <w:r w:rsidR="009B61EC">
        <w:rPr>
          <w:rFonts w:ascii="Garamond" w:hAnsi="Garamond"/>
          <w:sz w:val="24"/>
          <w:szCs w:val="24"/>
        </w:rPr>
        <w:t xml:space="preserve"> such</w:t>
      </w:r>
      <w:r w:rsidR="00B1056C" w:rsidRPr="00253F36">
        <w:rPr>
          <w:rFonts w:ascii="Garamond" w:hAnsi="Garamond"/>
          <w:sz w:val="24"/>
          <w:szCs w:val="24"/>
        </w:rPr>
        <w:t xml:space="preserve"> as this</w:t>
      </w:r>
      <w:r w:rsidR="00CD03AD" w:rsidRPr="00253F36">
        <w:rPr>
          <w:rFonts w:ascii="Garamond" w:hAnsi="Garamond"/>
          <w:sz w:val="24"/>
          <w:szCs w:val="24"/>
        </w:rPr>
        <w:t>.</w:t>
      </w:r>
      <w:r w:rsidR="00B1056C" w:rsidRPr="00253F36">
        <w:rPr>
          <w:rFonts w:ascii="Garamond" w:hAnsi="Garamond"/>
          <w:sz w:val="24"/>
          <w:szCs w:val="24"/>
        </w:rPr>
        <w:t>”</w:t>
      </w:r>
      <w:r w:rsidR="00603A43" w:rsidRPr="00253F36">
        <w:rPr>
          <w:rFonts w:ascii="Garamond" w:hAnsi="Garamond"/>
          <w:sz w:val="24"/>
          <w:szCs w:val="24"/>
        </w:rPr>
        <w:t xml:space="preserve"> He crossed his arms and looked </w:t>
      </w:r>
      <w:r w:rsidR="715B2DF3" w:rsidRPr="715B2DF3">
        <w:rPr>
          <w:rFonts w:ascii="Garamond" w:hAnsi="Garamond"/>
          <w:sz w:val="24"/>
          <w:szCs w:val="24"/>
        </w:rPr>
        <w:t xml:space="preserve">out the window at the ever-approaching ground. “It frightens me. Why were they so desperate to leave?” The room shuddered again as gusts of wind slammed against the sides of the room, as though increasingly desperate to break through the thick glass. </w:t>
      </w:r>
    </w:p>
    <w:p w14:paraId="0AF85C38" w14:textId="404B9ACA" w:rsidR="006871DC" w:rsidRDefault="00D852A1" w:rsidP="004E6963">
      <w:pPr>
        <w:spacing w:line="480" w:lineRule="auto"/>
        <w:rPr>
          <w:rFonts w:ascii="Garamond" w:hAnsi="Garamond"/>
          <w:sz w:val="24"/>
          <w:szCs w:val="24"/>
        </w:rPr>
      </w:pPr>
      <w:r>
        <w:rPr>
          <w:rFonts w:ascii="Garamond" w:hAnsi="Garamond"/>
          <w:sz w:val="24"/>
          <w:szCs w:val="24"/>
        </w:rPr>
        <w:tab/>
      </w:r>
      <w:proofErr w:type="spellStart"/>
      <w:r>
        <w:rPr>
          <w:rFonts w:ascii="Garamond" w:hAnsi="Garamond"/>
          <w:sz w:val="24"/>
          <w:szCs w:val="24"/>
        </w:rPr>
        <w:t>Jovick</w:t>
      </w:r>
      <w:proofErr w:type="spellEnd"/>
      <w:r>
        <w:rPr>
          <w:rFonts w:ascii="Garamond" w:hAnsi="Garamond"/>
          <w:sz w:val="24"/>
          <w:szCs w:val="24"/>
        </w:rPr>
        <w:t xml:space="preserve"> pressed a button on the wall</w:t>
      </w:r>
      <w:r w:rsidR="002D056D">
        <w:rPr>
          <w:rFonts w:ascii="Garamond" w:hAnsi="Garamond"/>
          <w:sz w:val="24"/>
          <w:szCs w:val="24"/>
        </w:rPr>
        <w:t>,</w:t>
      </w:r>
      <w:r>
        <w:rPr>
          <w:rFonts w:ascii="Garamond" w:hAnsi="Garamond"/>
          <w:sz w:val="24"/>
          <w:szCs w:val="24"/>
        </w:rPr>
        <w:t xml:space="preserve"> and the room stopped</w:t>
      </w:r>
      <w:r w:rsidR="007167A4">
        <w:rPr>
          <w:rFonts w:ascii="Garamond" w:hAnsi="Garamond"/>
          <w:sz w:val="24"/>
          <w:szCs w:val="24"/>
        </w:rPr>
        <w:t xml:space="preserve"> its descent.</w:t>
      </w:r>
      <w:r w:rsidR="002D056D">
        <w:rPr>
          <w:rFonts w:ascii="Garamond" w:hAnsi="Garamond"/>
          <w:sz w:val="24"/>
          <w:szCs w:val="24"/>
        </w:rPr>
        <w:t xml:space="preserve"> He pressed another button, and the doors slid open. The wind </w:t>
      </w:r>
      <w:r w:rsidR="00C75AFB">
        <w:rPr>
          <w:rFonts w:ascii="Garamond" w:hAnsi="Garamond"/>
          <w:sz w:val="24"/>
          <w:szCs w:val="24"/>
        </w:rPr>
        <w:t>jammed</w:t>
      </w:r>
      <w:r w:rsidR="002D056D">
        <w:rPr>
          <w:rFonts w:ascii="Garamond" w:hAnsi="Garamond"/>
          <w:sz w:val="24"/>
          <w:szCs w:val="24"/>
        </w:rPr>
        <w:t xml:space="preserve"> itself inside the room, nearly knocking everyone off their feet.</w:t>
      </w:r>
      <w:r w:rsidR="005F5A49">
        <w:rPr>
          <w:rFonts w:ascii="Garamond" w:hAnsi="Garamond"/>
          <w:sz w:val="24"/>
          <w:szCs w:val="24"/>
        </w:rPr>
        <w:t xml:space="preserve"> </w:t>
      </w:r>
    </w:p>
    <w:p w14:paraId="782ADE85" w14:textId="0A6BEA41" w:rsidR="00D852A1" w:rsidRDefault="006871DC" w:rsidP="00454D1A">
      <w:pPr>
        <w:spacing w:line="480" w:lineRule="auto"/>
        <w:ind w:firstLine="720"/>
        <w:rPr>
          <w:rFonts w:ascii="Garamond" w:hAnsi="Garamond"/>
          <w:sz w:val="24"/>
          <w:szCs w:val="24"/>
        </w:rPr>
      </w:pPr>
      <w:r>
        <w:rPr>
          <w:rFonts w:ascii="Garamond" w:hAnsi="Garamond"/>
          <w:sz w:val="24"/>
          <w:szCs w:val="24"/>
        </w:rPr>
        <w:t xml:space="preserve">“Breathe it in. </w:t>
      </w:r>
      <w:proofErr w:type="gramStart"/>
      <w:r>
        <w:rPr>
          <w:rFonts w:ascii="Garamond" w:hAnsi="Garamond"/>
          <w:sz w:val="24"/>
          <w:szCs w:val="24"/>
        </w:rPr>
        <w:t>That’s</w:t>
      </w:r>
      <w:proofErr w:type="gramEnd"/>
      <w:r>
        <w:rPr>
          <w:rFonts w:ascii="Garamond" w:hAnsi="Garamond"/>
          <w:sz w:val="24"/>
          <w:szCs w:val="24"/>
        </w:rPr>
        <w:t xml:space="preserve"> what real air smells like.” </w:t>
      </w:r>
      <w:proofErr w:type="spellStart"/>
      <w:r>
        <w:rPr>
          <w:rFonts w:ascii="Garamond" w:hAnsi="Garamond"/>
          <w:sz w:val="24"/>
          <w:szCs w:val="24"/>
        </w:rPr>
        <w:t>Jovick</w:t>
      </w:r>
      <w:proofErr w:type="spellEnd"/>
      <w:r>
        <w:rPr>
          <w:rFonts w:ascii="Garamond" w:hAnsi="Garamond"/>
          <w:sz w:val="24"/>
          <w:szCs w:val="24"/>
        </w:rPr>
        <w:t xml:space="preserve"> said, taking a deep breath.</w:t>
      </w:r>
      <w:r w:rsidR="00454D1A">
        <w:rPr>
          <w:rFonts w:ascii="Garamond" w:hAnsi="Garamond"/>
          <w:sz w:val="24"/>
          <w:szCs w:val="24"/>
        </w:rPr>
        <w:t xml:space="preserve"> </w:t>
      </w:r>
      <w:r w:rsidR="005F5A49">
        <w:rPr>
          <w:rFonts w:ascii="Garamond" w:hAnsi="Garamond"/>
          <w:sz w:val="24"/>
          <w:szCs w:val="24"/>
        </w:rPr>
        <w:t xml:space="preserve">Holding onto the handrail, </w:t>
      </w:r>
      <w:r w:rsidR="003A35F1">
        <w:rPr>
          <w:rFonts w:ascii="Garamond" w:hAnsi="Garamond"/>
          <w:sz w:val="24"/>
          <w:szCs w:val="24"/>
        </w:rPr>
        <w:t xml:space="preserve">Raz inched forward towards </w:t>
      </w:r>
      <w:r w:rsidR="00E31E1F">
        <w:rPr>
          <w:rFonts w:ascii="Garamond" w:hAnsi="Garamond"/>
          <w:sz w:val="24"/>
          <w:szCs w:val="24"/>
        </w:rPr>
        <w:t>the</w:t>
      </w:r>
      <w:r w:rsidR="003A35F1">
        <w:rPr>
          <w:rFonts w:ascii="Garamond" w:hAnsi="Garamond"/>
          <w:sz w:val="24"/>
          <w:szCs w:val="24"/>
        </w:rPr>
        <w:t xml:space="preserve"> door. </w:t>
      </w:r>
      <w:r w:rsidR="009B61B4">
        <w:rPr>
          <w:rFonts w:ascii="Garamond" w:hAnsi="Garamond"/>
          <w:sz w:val="24"/>
          <w:szCs w:val="24"/>
        </w:rPr>
        <w:t>He stuck his head out, looked down at the earth and smiled.</w:t>
      </w:r>
      <w:r w:rsidR="00C1407C">
        <w:rPr>
          <w:rFonts w:ascii="Garamond" w:hAnsi="Garamond"/>
          <w:sz w:val="24"/>
          <w:szCs w:val="24"/>
        </w:rPr>
        <w:t xml:space="preserve"> The others stood close behind him, </w:t>
      </w:r>
      <w:r w:rsidR="00A476DF">
        <w:rPr>
          <w:rFonts w:ascii="Garamond" w:hAnsi="Garamond"/>
          <w:sz w:val="24"/>
          <w:szCs w:val="24"/>
        </w:rPr>
        <w:t>staring out over the swaths of land before them.</w:t>
      </w:r>
    </w:p>
    <w:p w14:paraId="076AB36A" w14:textId="117C7B12" w:rsidR="00BF5303" w:rsidRDefault="00BF5303" w:rsidP="004E6963">
      <w:pPr>
        <w:spacing w:line="480" w:lineRule="auto"/>
        <w:rPr>
          <w:rFonts w:ascii="Garamond" w:hAnsi="Garamond"/>
          <w:sz w:val="24"/>
          <w:szCs w:val="24"/>
        </w:rPr>
      </w:pPr>
      <w:r>
        <w:rPr>
          <w:rFonts w:ascii="Garamond" w:hAnsi="Garamond"/>
          <w:sz w:val="24"/>
          <w:szCs w:val="24"/>
        </w:rPr>
        <w:tab/>
      </w:r>
      <w:proofErr w:type="spellStart"/>
      <w:r w:rsidR="00A10331">
        <w:rPr>
          <w:rFonts w:ascii="Garamond" w:hAnsi="Garamond"/>
          <w:sz w:val="24"/>
          <w:szCs w:val="24"/>
        </w:rPr>
        <w:t>Jovick</w:t>
      </w:r>
      <w:proofErr w:type="spellEnd"/>
      <w:r w:rsidR="00A10331">
        <w:rPr>
          <w:rFonts w:ascii="Garamond" w:hAnsi="Garamond"/>
          <w:sz w:val="24"/>
          <w:szCs w:val="24"/>
        </w:rPr>
        <w:t xml:space="preserve"> </w:t>
      </w:r>
      <w:r w:rsidR="007D765E">
        <w:rPr>
          <w:rFonts w:ascii="Garamond" w:hAnsi="Garamond"/>
          <w:sz w:val="24"/>
          <w:szCs w:val="24"/>
        </w:rPr>
        <w:t>gripped</w:t>
      </w:r>
      <w:r w:rsidR="00A10331">
        <w:rPr>
          <w:rFonts w:ascii="Garamond" w:hAnsi="Garamond"/>
          <w:sz w:val="24"/>
          <w:szCs w:val="24"/>
        </w:rPr>
        <w:t xml:space="preserve"> the handrail </w:t>
      </w:r>
      <w:r w:rsidR="00197216">
        <w:rPr>
          <w:rFonts w:ascii="Garamond" w:hAnsi="Garamond"/>
          <w:sz w:val="24"/>
          <w:szCs w:val="24"/>
        </w:rPr>
        <w:t>on the opposite wall</w:t>
      </w:r>
      <w:r w:rsidR="00A10331">
        <w:rPr>
          <w:rFonts w:ascii="Garamond" w:hAnsi="Garamond"/>
          <w:sz w:val="24"/>
          <w:szCs w:val="24"/>
        </w:rPr>
        <w:t xml:space="preserve"> so tight that his knuckles turned white.</w:t>
      </w:r>
      <w:r w:rsidR="00100940">
        <w:rPr>
          <w:rFonts w:ascii="Garamond" w:hAnsi="Garamond"/>
          <w:sz w:val="24"/>
          <w:szCs w:val="24"/>
        </w:rPr>
        <w:t xml:space="preserve"> He grabbed a small book out of his robe</w:t>
      </w:r>
      <w:r w:rsidR="001A42E5">
        <w:rPr>
          <w:rFonts w:ascii="Garamond" w:hAnsi="Garamond"/>
          <w:sz w:val="24"/>
          <w:szCs w:val="24"/>
        </w:rPr>
        <w:t xml:space="preserve"> and flittered through the pages</w:t>
      </w:r>
      <w:r w:rsidR="00100940">
        <w:rPr>
          <w:rFonts w:ascii="Garamond" w:hAnsi="Garamond"/>
          <w:sz w:val="24"/>
          <w:szCs w:val="24"/>
        </w:rPr>
        <w:t xml:space="preserve">. He glanced up at the four in front of him as they looked out over the </w:t>
      </w:r>
      <w:r w:rsidR="00FF3525">
        <w:rPr>
          <w:rFonts w:ascii="Garamond" w:hAnsi="Garamond"/>
          <w:sz w:val="24"/>
          <w:szCs w:val="24"/>
        </w:rPr>
        <w:t>far-off</w:t>
      </w:r>
      <w:r w:rsidR="00100940">
        <w:rPr>
          <w:rFonts w:ascii="Garamond" w:hAnsi="Garamond"/>
          <w:sz w:val="24"/>
          <w:szCs w:val="24"/>
        </w:rPr>
        <w:t xml:space="preserve"> ground</w:t>
      </w:r>
      <w:r w:rsidR="00C84BCE">
        <w:rPr>
          <w:rFonts w:ascii="Garamond" w:hAnsi="Garamond"/>
          <w:sz w:val="24"/>
          <w:szCs w:val="24"/>
        </w:rPr>
        <w:t>. He shut his eyes tight</w:t>
      </w:r>
      <w:r w:rsidR="00352029">
        <w:rPr>
          <w:rFonts w:ascii="Garamond" w:hAnsi="Garamond"/>
          <w:sz w:val="24"/>
          <w:szCs w:val="24"/>
        </w:rPr>
        <w:t xml:space="preserve"> and</w:t>
      </w:r>
      <w:r w:rsidR="00C84BCE">
        <w:rPr>
          <w:rFonts w:ascii="Garamond" w:hAnsi="Garamond"/>
          <w:sz w:val="24"/>
          <w:szCs w:val="24"/>
        </w:rPr>
        <w:t xml:space="preserve"> started whispering an incantation from the book. A </w:t>
      </w:r>
      <w:r w:rsidR="00B30650">
        <w:rPr>
          <w:rFonts w:ascii="Garamond" w:hAnsi="Garamond"/>
          <w:sz w:val="24"/>
          <w:szCs w:val="24"/>
        </w:rPr>
        <w:t xml:space="preserve">red </w:t>
      </w:r>
      <w:r w:rsidR="00C84BCE">
        <w:rPr>
          <w:rFonts w:ascii="Garamond" w:hAnsi="Garamond"/>
          <w:sz w:val="24"/>
          <w:szCs w:val="24"/>
        </w:rPr>
        <w:t xml:space="preserve">orb winked into existence just above the </w:t>
      </w:r>
      <w:r w:rsidR="002E45C4">
        <w:rPr>
          <w:rFonts w:ascii="Garamond" w:hAnsi="Garamond"/>
          <w:sz w:val="24"/>
          <w:szCs w:val="24"/>
        </w:rPr>
        <w:t>paper, growing</w:t>
      </w:r>
      <w:r w:rsidR="00A550EA">
        <w:rPr>
          <w:rFonts w:ascii="Garamond" w:hAnsi="Garamond"/>
          <w:sz w:val="24"/>
          <w:szCs w:val="24"/>
        </w:rPr>
        <w:t xml:space="preserve"> </w:t>
      </w:r>
      <w:r w:rsidR="00C84BCE">
        <w:rPr>
          <w:rFonts w:ascii="Garamond" w:hAnsi="Garamond"/>
          <w:sz w:val="24"/>
          <w:szCs w:val="24"/>
        </w:rPr>
        <w:t>larger as he spoke.</w:t>
      </w:r>
      <w:r w:rsidR="00D72BDF">
        <w:rPr>
          <w:rFonts w:ascii="Garamond" w:hAnsi="Garamond"/>
          <w:sz w:val="24"/>
          <w:szCs w:val="24"/>
        </w:rPr>
        <w:t xml:space="preserve"> </w:t>
      </w:r>
      <w:r w:rsidR="00767951">
        <w:rPr>
          <w:rFonts w:ascii="Garamond" w:hAnsi="Garamond"/>
          <w:sz w:val="24"/>
          <w:szCs w:val="24"/>
        </w:rPr>
        <w:t xml:space="preserve">The pages fluttered as the wind </w:t>
      </w:r>
      <w:r w:rsidR="007A59D5">
        <w:rPr>
          <w:rFonts w:ascii="Garamond" w:hAnsi="Garamond"/>
          <w:sz w:val="24"/>
          <w:szCs w:val="24"/>
        </w:rPr>
        <w:t>whipped ferociously around him.</w:t>
      </w:r>
      <w:r w:rsidR="00767951">
        <w:rPr>
          <w:rFonts w:ascii="Garamond" w:hAnsi="Garamond"/>
          <w:sz w:val="24"/>
          <w:szCs w:val="24"/>
        </w:rPr>
        <w:t xml:space="preserve"> </w:t>
      </w:r>
      <w:r w:rsidR="00FD5962">
        <w:rPr>
          <w:rFonts w:ascii="Garamond" w:hAnsi="Garamond"/>
          <w:sz w:val="24"/>
          <w:szCs w:val="24"/>
        </w:rPr>
        <w:t xml:space="preserve">Out of the corner of Markus’s eye, he </w:t>
      </w:r>
      <w:r w:rsidR="000C3493">
        <w:rPr>
          <w:rFonts w:ascii="Garamond" w:hAnsi="Garamond"/>
          <w:sz w:val="24"/>
          <w:szCs w:val="24"/>
        </w:rPr>
        <w:t>noticed</w:t>
      </w:r>
      <w:r w:rsidR="00FD5962">
        <w:rPr>
          <w:rFonts w:ascii="Garamond" w:hAnsi="Garamond"/>
          <w:sz w:val="24"/>
          <w:szCs w:val="24"/>
        </w:rPr>
        <w:t xml:space="preserve"> a </w:t>
      </w:r>
      <w:r w:rsidR="00C62222">
        <w:rPr>
          <w:rFonts w:ascii="Garamond" w:hAnsi="Garamond"/>
          <w:sz w:val="24"/>
          <w:szCs w:val="24"/>
        </w:rPr>
        <w:t>flicker</w:t>
      </w:r>
      <w:r w:rsidR="00FD5962">
        <w:rPr>
          <w:rFonts w:ascii="Garamond" w:hAnsi="Garamond"/>
          <w:sz w:val="24"/>
          <w:szCs w:val="24"/>
        </w:rPr>
        <w:t xml:space="preserve"> of </w:t>
      </w:r>
      <w:r w:rsidR="00A50AF1">
        <w:rPr>
          <w:rFonts w:ascii="Garamond" w:hAnsi="Garamond"/>
          <w:sz w:val="24"/>
          <w:szCs w:val="24"/>
        </w:rPr>
        <w:t xml:space="preserve">red </w:t>
      </w:r>
      <w:r w:rsidR="00FD5962">
        <w:rPr>
          <w:rFonts w:ascii="Garamond" w:hAnsi="Garamond"/>
          <w:sz w:val="24"/>
          <w:szCs w:val="24"/>
        </w:rPr>
        <w:t>light.</w:t>
      </w:r>
    </w:p>
    <w:p w14:paraId="199A8B4F" w14:textId="0EDBDA83" w:rsidR="00C62222" w:rsidRDefault="00C62222" w:rsidP="00557A62">
      <w:pPr>
        <w:spacing w:line="480" w:lineRule="auto"/>
        <w:rPr>
          <w:rFonts w:ascii="Garamond" w:hAnsi="Garamond"/>
          <w:sz w:val="24"/>
          <w:szCs w:val="24"/>
        </w:rPr>
      </w:pPr>
      <w:r>
        <w:rPr>
          <w:rFonts w:ascii="Garamond" w:hAnsi="Garamond"/>
          <w:sz w:val="24"/>
          <w:szCs w:val="24"/>
        </w:rPr>
        <w:tab/>
        <w:t>“</w:t>
      </w:r>
      <w:r w:rsidR="002678EB">
        <w:rPr>
          <w:rFonts w:ascii="Garamond" w:hAnsi="Garamond"/>
          <w:sz w:val="24"/>
          <w:szCs w:val="24"/>
        </w:rPr>
        <w:t>Mother fucker!</w:t>
      </w:r>
      <w:r>
        <w:rPr>
          <w:rFonts w:ascii="Garamond" w:hAnsi="Garamond"/>
          <w:sz w:val="24"/>
          <w:szCs w:val="24"/>
        </w:rPr>
        <w:t>”</w:t>
      </w:r>
      <w:r w:rsidR="002678EB">
        <w:rPr>
          <w:rFonts w:ascii="Garamond" w:hAnsi="Garamond"/>
          <w:sz w:val="24"/>
          <w:szCs w:val="24"/>
        </w:rPr>
        <w:t xml:space="preserve"> He </w:t>
      </w:r>
      <w:r w:rsidR="00BE32B9">
        <w:rPr>
          <w:rFonts w:ascii="Garamond" w:hAnsi="Garamond"/>
          <w:sz w:val="24"/>
          <w:szCs w:val="24"/>
        </w:rPr>
        <w:t>shouted, reaching</w:t>
      </w:r>
      <w:r w:rsidR="002678EB">
        <w:rPr>
          <w:rFonts w:ascii="Garamond" w:hAnsi="Garamond"/>
          <w:sz w:val="24"/>
          <w:szCs w:val="24"/>
        </w:rPr>
        <w:t xml:space="preserve"> down for the hilt of his sword.</w:t>
      </w:r>
    </w:p>
    <w:p w14:paraId="7F89A841" w14:textId="5696701F" w:rsidR="00893475" w:rsidRDefault="000904BA" w:rsidP="00557A62">
      <w:pPr>
        <w:spacing w:line="480" w:lineRule="auto"/>
        <w:rPr>
          <w:rFonts w:ascii="Garamond" w:hAnsi="Garamond"/>
          <w:sz w:val="24"/>
          <w:szCs w:val="24"/>
        </w:rPr>
      </w:pPr>
      <w:r>
        <w:rPr>
          <w:rFonts w:ascii="Garamond" w:hAnsi="Garamond"/>
          <w:sz w:val="24"/>
          <w:szCs w:val="24"/>
        </w:rPr>
        <w:tab/>
        <w:t xml:space="preserve">“I’m sorry.” </w:t>
      </w:r>
      <w:proofErr w:type="spellStart"/>
      <w:r>
        <w:rPr>
          <w:rFonts w:ascii="Garamond" w:hAnsi="Garamond"/>
          <w:sz w:val="24"/>
          <w:szCs w:val="24"/>
        </w:rPr>
        <w:t>Jovick</w:t>
      </w:r>
      <w:proofErr w:type="spellEnd"/>
      <w:r>
        <w:rPr>
          <w:rFonts w:ascii="Garamond" w:hAnsi="Garamond"/>
          <w:sz w:val="24"/>
          <w:szCs w:val="24"/>
        </w:rPr>
        <w:t xml:space="preserve"> said. In the blink of an eye, all the wind in the room </w:t>
      </w:r>
      <w:proofErr w:type="gramStart"/>
      <w:r>
        <w:rPr>
          <w:rFonts w:ascii="Garamond" w:hAnsi="Garamond"/>
          <w:sz w:val="24"/>
          <w:szCs w:val="24"/>
        </w:rPr>
        <w:t>was absorbed</w:t>
      </w:r>
      <w:proofErr w:type="gramEnd"/>
      <w:r>
        <w:rPr>
          <w:rFonts w:ascii="Garamond" w:hAnsi="Garamond"/>
          <w:sz w:val="24"/>
          <w:szCs w:val="24"/>
        </w:rPr>
        <w:t xml:space="preserve"> into the orb. For a moment, the room stood still</w:t>
      </w:r>
      <w:r w:rsidR="00631B25">
        <w:rPr>
          <w:rFonts w:ascii="Garamond" w:hAnsi="Garamond"/>
          <w:sz w:val="24"/>
          <w:szCs w:val="24"/>
        </w:rPr>
        <w:t>, frozen</w:t>
      </w:r>
      <w:r>
        <w:rPr>
          <w:rFonts w:ascii="Garamond" w:hAnsi="Garamond"/>
          <w:sz w:val="24"/>
          <w:szCs w:val="24"/>
        </w:rPr>
        <w:t xml:space="preserve"> in a cacophonous silence. </w:t>
      </w:r>
      <w:r w:rsidR="00E03E49">
        <w:rPr>
          <w:rFonts w:ascii="Garamond" w:hAnsi="Garamond"/>
          <w:sz w:val="24"/>
          <w:szCs w:val="24"/>
        </w:rPr>
        <w:t>Then</w:t>
      </w:r>
      <w:r w:rsidR="00631B25">
        <w:rPr>
          <w:rFonts w:ascii="Garamond" w:hAnsi="Garamond"/>
          <w:sz w:val="24"/>
          <w:szCs w:val="24"/>
        </w:rPr>
        <w:t>,</w:t>
      </w:r>
      <w:r w:rsidR="00E03E49">
        <w:rPr>
          <w:rFonts w:ascii="Garamond" w:hAnsi="Garamond"/>
          <w:sz w:val="24"/>
          <w:szCs w:val="24"/>
        </w:rPr>
        <w:t xml:space="preserve"> the orb exploded </w:t>
      </w:r>
      <w:r w:rsidR="00D92ACD">
        <w:rPr>
          <w:rFonts w:ascii="Garamond" w:hAnsi="Garamond"/>
          <w:sz w:val="24"/>
          <w:szCs w:val="24"/>
        </w:rPr>
        <w:t xml:space="preserve">forwards </w:t>
      </w:r>
      <w:r w:rsidR="00E03E49">
        <w:rPr>
          <w:rFonts w:ascii="Garamond" w:hAnsi="Garamond"/>
          <w:sz w:val="24"/>
          <w:szCs w:val="24"/>
        </w:rPr>
        <w:t xml:space="preserve">in </w:t>
      </w:r>
      <w:r w:rsidR="00631B25">
        <w:rPr>
          <w:rFonts w:ascii="Garamond" w:hAnsi="Garamond"/>
          <w:sz w:val="24"/>
          <w:szCs w:val="24"/>
        </w:rPr>
        <w:t>an</w:t>
      </w:r>
      <w:r w:rsidR="00E03E49">
        <w:rPr>
          <w:rFonts w:ascii="Garamond" w:hAnsi="Garamond"/>
          <w:sz w:val="24"/>
          <w:szCs w:val="24"/>
        </w:rPr>
        <w:t xml:space="preserve"> enormous blast of energy.</w:t>
      </w:r>
      <w:r w:rsidR="00C44B5F">
        <w:rPr>
          <w:rFonts w:ascii="Garamond" w:hAnsi="Garamond"/>
          <w:sz w:val="24"/>
          <w:szCs w:val="24"/>
        </w:rPr>
        <w:t xml:space="preserve"> All four of them </w:t>
      </w:r>
      <w:proofErr w:type="gramStart"/>
      <w:r w:rsidR="00C44B5F">
        <w:rPr>
          <w:rFonts w:ascii="Garamond" w:hAnsi="Garamond"/>
          <w:sz w:val="24"/>
          <w:szCs w:val="24"/>
        </w:rPr>
        <w:t>were tossed</w:t>
      </w:r>
      <w:proofErr w:type="gramEnd"/>
      <w:r w:rsidR="00C44B5F">
        <w:rPr>
          <w:rFonts w:ascii="Garamond" w:hAnsi="Garamond"/>
          <w:sz w:val="24"/>
          <w:szCs w:val="24"/>
        </w:rPr>
        <w:t xml:space="preserve"> into the air and out the door, </w:t>
      </w:r>
      <w:r w:rsidR="005D2F89">
        <w:rPr>
          <w:rFonts w:ascii="Garamond" w:hAnsi="Garamond"/>
          <w:sz w:val="24"/>
          <w:szCs w:val="24"/>
        </w:rPr>
        <w:t>forced to plummet</w:t>
      </w:r>
      <w:r w:rsidR="00C44B5F">
        <w:rPr>
          <w:rFonts w:ascii="Garamond" w:hAnsi="Garamond"/>
          <w:sz w:val="24"/>
          <w:szCs w:val="24"/>
        </w:rPr>
        <w:t xml:space="preserve"> downwards towards the distant earth. </w:t>
      </w:r>
    </w:p>
    <w:p w14:paraId="28593BCB" w14:textId="39A46B37" w:rsidR="007A0011" w:rsidRDefault="715B2DF3" w:rsidP="00557A62">
      <w:pPr>
        <w:spacing w:line="480" w:lineRule="auto"/>
        <w:ind w:firstLine="720"/>
        <w:rPr>
          <w:rFonts w:ascii="Garamond" w:hAnsi="Garamond"/>
          <w:sz w:val="24"/>
          <w:szCs w:val="24"/>
        </w:rPr>
      </w:pPr>
      <w:r w:rsidRPr="715B2DF3">
        <w:rPr>
          <w:rFonts w:ascii="Garamond" w:hAnsi="Garamond"/>
          <w:sz w:val="24"/>
          <w:szCs w:val="24"/>
        </w:rPr>
        <w:t xml:space="preserve">“I’m so sorry.” </w:t>
      </w:r>
      <w:proofErr w:type="spellStart"/>
      <w:r w:rsidRPr="715B2DF3">
        <w:rPr>
          <w:rFonts w:ascii="Garamond" w:hAnsi="Garamond"/>
          <w:sz w:val="24"/>
          <w:szCs w:val="24"/>
        </w:rPr>
        <w:t>Jovick</w:t>
      </w:r>
      <w:proofErr w:type="spellEnd"/>
      <w:r w:rsidRPr="715B2DF3">
        <w:rPr>
          <w:rFonts w:ascii="Garamond" w:hAnsi="Garamond"/>
          <w:sz w:val="24"/>
          <w:szCs w:val="24"/>
        </w:rPr>
        <w:t xml:space="preserve"> whispered to himself. He rummaged through the pocket on his robe, grabbed the metal cylinder holding the map and tossed it out the door behind them. He pulled a small rectangular box out of another pocket, flicked a switch on the side and held it up to his mouth.</w:t>
      </w:r>
    </w:p>
    <w:p w14:paraId="343660F2" w14:textId="11A8E3BD" w:rsidR="00893475" w:rsidRDefault="715B2DF3" w:rsidP="00557A62">
      <w:pPr>
        <w:spacing w:line="480" w:lineRule="auto"/>
        <w:ind w:firstLine="720"/>
        <w:rPr>
          <w:rFonts w:ascii="Garamond" w:hAnsi="Garamond"/>
          <w:sz w:val="24"/>
          <w:szCs w:val="24"/>
        </w:rPr>
      </w:pPr>
      <w:r w:rsidRPr="715B2DF3">
        <w:rPr>
          <w:rFonts w:ascii="Garamond" w:hAnsi="Garamond"/>
          <w:sz w:val="24"/>
          <w:szCs w:val="24"/>
        </w:rPr>
        <w:t xml:space="preserve">“We have a problem. More people found out.” He pressed a button on the wall, sliding the doors closed. “This is bad.” The room shuddered in protest once again. </w:t>
      </w:r>
      <w:proofErr w:type="spellStart"/>
      <w:r w:rsidRPr="715B2DF3">
        <w:rPr>
          <w:rFonts w:ascii="Garamond" w:hAnsi="Garamond"/>
          <w:sz w:val="24"/>
          <w:szCs w:val="24"/>
        </w:rPr>
        <w:t>Jovick</w:t>
      </w:r>
      <w:proofErr w:type="spellEnd"/>
      <w:r w:rsidRPr="715B2DF3">
        <w:rPr>
          <w:rFonts w:ascii="Garamond" w:hAnsi="Garamond"/>
          <w:sz w:val="24"/>
          <w:szCs w:val="24"/>
        </w:rPr>
        <w:t xml:space="preserve"> took one last fleeting glance at the shattered earth before the room shot upwards, ascending back up to Rumelia</w:t>
      </w:r>
      <w:proofErr w:type="gramStart"/>
      <w:r w:rsidRPr="715B2DF3">
        <w:rPr>
          <w:rFonts w:ascii="Garamond" w:hAnsi="Garamond"/>
          <w:sz w:val="24"/>
          <w:szCs w:val="24"/>
        </w:rPr>
        <w:t xml:space="preserve">.  </w:t>
      </w:r>
      <w:proofErr w:type="gramEnd"/>
    </w:p>
    <w:p w14:paraId="66106B38" w14:textId="39C40DB6" w:rsidR="00347067" w:rsidRDefault="715B2DF3" w:rsidP="00557A62">
      <w:pPr>
        <w:spacing w:line="480" w:lineRule="auto"/>
        <w:ind w:firstLine="720"/>
        <w:rPr>
          <w:rFonts w:ascii="Garamond" w:hAnsi="Garamond"/>
          <w:sz w:val="24"/>
          <w:szCs w:val="24"/>
        </w:rPr>
      </w:pPr>
      <w:r w:rsidRPr="715B2DF3">
        <w:rPr>
          <w:rFonts w:ascii="Garamond" w:hAnsi="Garamond"/>
          <w:sz w:val="24"/>
          <w:szCs w:val="24"/>
        </w:rPr>
        <w:t>And as he fell, when Raz finally lost consciousness, he dreamed of falling snow.</w:t>
      </w:r>
    </w:p>
    <w:p w14:paraId="12FDCFAE" w14:textId="77777777" w:rsidR="006D7311" w:rsidRPr="00253F36" w:rsidRDefault="006D7311" w:rsidP="00557A62">
      <w:pPr>
        <w:spacing w:line="480" w:lineRule="auto"/>
        <w:ind w:firstLine="720"/>
        <w:rPr>
          <w:rFonts w:ascii="Garamond" w:hAnsi="Garamond"/>
          <w:sz w:val="24"/>
          <w:szCs w:val="24"/>
        </w:rPr>
      </w:pPr>
    </w:p>
    <w:p w14:paraId="3A6942E5" w14:textId="263099B8" w:rsidR="00D815C2" w:rsidRDefault="00735C5C" w:rsidP="00735C5C">
      <w:pPr>
        <w:spacing w:line="480" w:lineRule="auto"/>
        <w:jc w:val="center"/>
        <w:rPr>
          <w:rFonts w:ascii="Garamond" w:hAnsi="Garamond"/>
          <w:sz w:val="24"/>
          <w:szCs w:val="24"/>
        </w:rPr>
      </w:pPr>
      <w:r>
        <w:rPr>
          <w:noProof/>
        </w:rPr>
        <w:drawing>
          <wp:inline distT="0" distB="0" distL="0" distR="0" wp14:anchorId="267A85E2" wp14:editId="0DBADB0C">
            <wp:extent cx="3105150" cy="43357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3185FE50" w14:textId="325ADB04" w:rsidR="000F6818" w:rsidRDefault="00E95AEF" w:rsidP="00E95AEF">
      <w:pPr>
        <w:pStyle w:val="Heading1"/>
        <w:rPr>
          <w:rFonts w:ascii="Garamond" w:hAnsi="Garamond"/>
          <w:sz w:val="24"/>
          <w:szCs w:val="24"/>
        </w:rPr>
      </w:pPr>
      <w:bookmarkStart w:id="103" w:name="_Toc99290348"/>
      <w:r>
        <w:rPr>
          <w:rFonts w:ascii="Garamond" w:hAnsi="Garamond"/>
          <w:sz w:val="24"/>
          <w:szCs w:val="24"/>
        </w:rPr>
        <w:t>CHAPTER 5: The Fall</w:t>
      </w:r>
      <w:bookmarkEnd w:id="103"/>
    </w:p>
    <w:p w14:paraId="0539CCEE" w14:textId="51F58626" w:rsidR="00E95AEF" w:rsidRPr="00E95AEF" w:rsidRDefault="00E95AEF" w:rsidP="00E95AEF">
      <w:pPr>
        <w:pStyle w:val="Heading2"/>
      </w:pPr>
      <w:bookmarkStart w:id="104" w:name="_Toc99290349"/>
      <w:r>
        <w:t>SCENE 1:</w:t>
      </w:r>
      <w:bookmarkEnd w:id="104"/>
    </w:p>
    <w:p w14:paraId="18E66268" w14:textId="5915E1F4" w:rsidR="00973310" w:rsidRPr="00AE3726" w:rsidRDefault="715B2DF3" w:rsidP="715B2DF3">
      <w:pPr>
        <w:pStyle w:val="paragraph"/>
        <w:spacing w:line="480" w:lineRule="auto"/>
        <w:ind w:firstLine="720"/>
        <w:textAlignment w:val="baseline"/>
        <w:rPr>
          <w:rStyle w:val="eop"/>
          <w:rFonts w:ascii="Garamond" w:hAnsi="Garamond" w:cs="Calibri"/>
        </w:rPr>
      </w:pPr>
      <w:r w:rsidRPr="715B2DF3">
        <w:rPr>
          <w:rStyle w:val="normaltextrun"/>
          <w:rFonts w:ascii="Garamond" w:hAnsi="Garamond" w:cs="Calibri"/>
        </w:rPr>
        <w:t xml:space="preserve">When Raz awoke, the only thing he could hear was the wind as it whipped past his ears. Everything in his view spun as his body tumbled end over end while he fell. He stretched out his limbs to right himself, the wind making his eyes water as he looked around to try and regain his bearings. In front of him, he saw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tumbling head over heels as she fell. Raz angled himself forward and flew towards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until he collided with her.</w:t>
      </w:r>
    </w:p>
    <w:p w14:paraId="294879FD" w14:textId="3182B9D2" w:rsidR="00714A29" w:rsidRDefault="715B2DF3" w:rsidP="00355523">
      <w:pPr>
        <w:pStyle w:val="paragraph"/>
        <w:spacing w:line="480" w:lineRule="auto"/>
        <w:ind w:firstLine="720"/>
        <w:textAlignment w:val="baseline"/>
        <w:rPr>
          <w:rStyle w:val="normaltextrun"/>
          <w:rFonts w:ascii="Garamond" w:hAnsi="Garamond" w:cs="Calibri"/>
        </w:rPr>
      </w:pPr>
      <w:r w:rsidRPr="715B2DF3">
        <w:rPr>
          <w:rStyle w:val="normaltextrun"/>
          <w:rFonts w:ascii="Garamond" w:hAnsi="Garamond" w:cs="Calibri"/>
        </w:rPr>
        <w:t xml:space="preserve">“Grab onto me!” He tried to yell over the roaring wind. He </w:t>
      </w:r>
      <w:proofErr w:type="gramStart"/>
      <w:r w:rsidRPr="715B2DF3">
        <w:rPr>
          <w:rStyle w:val="normaltextrun"/>
          <w:rFonts w:ascii="Garamond" w:hAnsi="Garamond" w:cs="Calibri"/>
        </w:rPr>
        <w:t>wasn’t</w:t>
      </w:r>
      <w:proofErr w:type="gramEnd"/>
      <w:r w:rsidRPr="715B2DF3">
        <w:rPr>
          <w:rStyle w:val="normaltextrun"/>
          <w:rFonts w:ascii="Garamond" w:hAnsi="Garamond" w:cs="Calibri"/>
        </w:rPr>
        <w:t xml:space="preserve"> sure if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heard him, but she wasn’t letting go. He noticed the other two falling just below them, Markus held on tight to the back of Mae’s armor. Raz again angled himself and crashed into the other two. He positioned himself underneath them all and motioned for them to grab onto him. They did, tightly. The ground beneath them was approaching fast. They were falling right above a large pond. </w:t>
      </w:r>
    </w:p>
    <w:p w14:paraId="0701A1E7" w14:textId="6C05427E" w:rsidR="00973310" w:rsidRPr="00355523" w:rsidRDefault="715B2DF3" w:rsidP="715B2DF3">
      <w:pPr>
        <w:pStyle w:val="paragraph"/>
        <w:spacing w:line="480" w:lineRule="auto"/>
        <w:ind w:firstLine="720"/>
        <w:textAlignment w:val="baseline"/>
        <w:rPr>
          <w:rFonts w:ascii="Garamond" w:hAnsi="Garamond" w:cs="Calibri"/>
        </w:rPr>
      </w:pPr>
      <w:r w:rsidRPr="715B2DF3">
        <w:rPr>
          <w:rStyle w:val="normaltextrun"/>
          <w:rFonts w:ascii="Garamond" w:hAnsi="Garamond" w:cs="Calibri"/>
          <w:i/>
          <w:iCs/>
        </w:rPr>
        <w:t xml:space="preserve">Perfect, </w:t>
      </w:r>
      <w:r w:rsidRPr="715B2DF3">
        <w:rPr>
          <w:rStyle w:val="normaltextrun"/>
          <w:rFonts w:ascii="Garamond" w:hAnsi="Garamond" w:cs="Calibri"/>
        </w:rPr>
        <w:t xml:space="preserve">Raz thought. He took a deep breath and, with a practiced ease, cleared his head of </w:t>
      </w:r>
      <w:proofErr w:type="gramStart"/>
      <w:r w:rsidRPr="715B2DF3">
        <w:rPr>
          <w:rStyle w:val="normaltextrun"/>
          <w:rFonts w:ascii="Garamond" w:hAnsi="Garamond" w:cs="Calibri"/>
        </w:rPr>
        <w:t>any and all</w:t>
      </w:r>
      <w:proofErr w:type="gramEnd"/>
      <w:r w:rsidRPr="715B2DF3">
        <w:rPr>
          <w:rStyle w:val="normaltextrun"/>
          <w:rFonts w:ascii="Garamond" w:hAnsi="Garamond" w:cs="Calibri"/>
        </w:rPr>
        <w:t xml:space="preserve"> thoughts. With both arms outstretched he opened his eyes and blasted out a powerful stream of </w:t>
      </w:r>
      <w:proofErr w:type="gramStart"/>
      <w:r w:rsidRPr="715B2DF3">
        <w:rPr>
          <w:rStyle w:val="normaltextrun"/>
          <w:rFonts w:ascii="Garamond" w:hAnsi="Garamond" w:cs="Calibri"/>
        </w:rPr>
        <w:t>hot air</w:t>
      </w:r>
      <w:proofErr w:type="gramEnd"/>
      <w:r w:rsidRPr="715B2DF3">
        <w:rPr>
          <w:rStyle w:val="normaltextrun"/>
          <w:rFonts w:ascii="Garamond" w:hAnsi="Garamond" w:cs="Calibri"/>
        </w:rPr>
        <w:t xml:space="preserve"> towards the water. The recoil slowed them down and broke the water’s surface tension before they crashed into it, hard. He could only see bubbles and the subtle glint of sunlight through the dark, murky water. Raz felt all on him hands lessen their grip as he swam towards the shimmering surface. He broke through and gasped in quick, deep breaths while he whipped around in the water. Markus surfaced just in front of him, pulling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up with him as she coughed up water</w:t>
      </w:r>
      <w:proofErr w:type="gramStart"/>
      <w:r w:rsidRPr="715B2DF3">
        <w:rPr>
          <w:rStyle w:val="normaltextrun"/>
          <w:rFonts w:ascii="Garamond" w:hAnsi="Garamond" w:cs="Calibri"/>
        </w:rPr>
        <w:t>.  </w:t>
      </w:r>
      <w:proofErr w:type="gramEnd"/>
    </w:p>
    <w:p w14:paraId="69BE758F" w14:textId="08F13E81" w:rsidR="00362C63" w:rsidRDefault="715B2DF3" w:rsidP="715B2DF3">
      <w:pPr>
        <w:pStyle w:val="paragraph"/>
        <w:spacing w:line="480" w:lineRule="auto"/>
        <w:ind w:firstLine="720"/>
        <w:textAlignment w:val="baseline"/>
        <w:rPr>
          <w:rStyle w:val="eop"/>
          <w:rFonts w:ascii="Garamond" w:hAnsi="Garamond" w:cs="Calibri"/>
        </w:rPr>
      </w:pPr>
      <w:r w:rsidRPr="715B2DF3">
        <w:rPr>
          <w:rStyle w:val="normaltextrun"/>
          <w:rFonts w:ascii="Garamond" w:hAnsi="Garamond" w:cs="Calibri"/>
        </w:rPr>
        <w:t xml:space="preserve">“Maes…sinking!”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shouted, in between coughing fits. Markus let go of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and dove into the water. Raz grabbed </w:t>
      </w:r>
      <w:proofErr w:type="spellStart"/>
      <w:r w:rsidRPr="715B2DF3">
        <w:rPr>
          <w:rStyle w:val="normaltextrun"/>
          <w:rFonts w:ascii="Garamond" w:hAnsi="Garamond" w:cs="Calibri"/>
        </w:rPr>
        <w:t>Kursa</w:t>
      </w:r>
      <w:proofErr w:type="spellEnd"/>
      <w:r w:rsidRPr="715B2DF3">
        <w:rPr>
          <w:rStyle w:val="normaltextrun"/>
          <w:rFonts w:ascii="Garamond" w:hAnsi="Garamond" w:cs="Calibri"/>
        </w:rPr>
        <w:t xml:space="preserve"> before she sank and watched Markus vanish down into the depths. They waited there, treading water, hearing nothing but the gentle waves and </w:t>
      </w:r>
      <w:proofErr w:type="spellStart"/>
      <w:r w:rsidRPr="715B2DF3">
        <w:rPr>
          <w:rStyle w:val="normaltextrun"/>
          <w:rFonts w:ascii="Garamond" w:hAnsi="Garamond" w:cs="Calibri"/>
        </w:rPr>
        <w:t>Kursa’s</w:t>
      </w:r>
      <w:proofErr w:type="spellEnd"/>
      <w:r w:rsidRPr="715B2DF3">
        <w:rPr>
          <w:rStyle w:val="normaltextrun"/>
          <w:rFonts w:ascii="Garamond" w:hAnsi="Garamond" w:cs="Calibri"/>
        </w:rPr>
        <w:t xml:space="preserve"> coughs. There was a splash behind them as Markus resurfaced with Mae in his arms. Her eyes were wide as torrents of water streamed out of her nose and mouth while she gasped for breath. </w:t>
      </w:r>
    </w:p>
    <w:p w14:paraId="15405A23" w14:textId="54588B2F" w:rsidR="00362C63" w:rsidRDefault="00362C63">
      <w:pPr>
        <w:pStyle w:val="paragraph"/>
        <w:spacing w:line="480" w:lineRule="auto"/>
        <w:textAlignment w:val="baseline"/>
        <w:rPr>
          <w:rStyle w:val="eop"/>
          <w:rFonts w:ascii="Garamond" w:hAnsi="Garamond" w:cs="Calibri"/>
        </w:rPr>
      </w:pPr>
      <w:ins w:id="105" w:author="Jared Rand" w:date="2019-12-12T20:37:00Z">
        <w:r>
          <w:rPr>
            <w:rStyle w:val="eop"/>
            <w:rFonts w:ascii="Garamond" w:hAnsi="Garamond" w:cs="Calibri"/>
          </w:rPr>
          <w:tab/>
        </w:r>
      </w:ins>
      <w:r>
        <w:rPr>
          <w:rStyle w:val="eop"/>
          <w:rFonts w:ascii="Garamond" w:hAnsi="Garamond" w:cs="Calibri"/>
        </w:rPr>
        <w:t>“Help me with her</w:t>
      </w:r>
      <w:r w:rsidR="00672E7D">
        <w:rPr>
          <w:rStyle w:val="eop"/>
          <w:rFonts w:ascii="Garamond" w:hAnsi="Garamond" w:cs="Calibri"/>
        </w:rPr>
        <w:t xml:space="preserve">. Her </w:t>
      </w:r>
      <w:r>
        <w:rPr>
          <w:rStyle w:val="eop"/>
          <w:rFonts w:ascii="Garamond" w:hAnsi="Garamond" w:cs="Calibri"/>
        </w:rPr>
        <w:t xml:space="preserve">armors heavy.” Markus said, also catching his breath. </w:t>
      </w:r>
    </w:p>
    <w:p w14:paraId="4C3B2968" w14:textId="5F1E4539" w:rsidR="008F7AE0" w:rsidRDefault="00C72D8F" w:rsidP="00480BA2">
      <w:pPr>
        <w:pStyle w:val="paragraph"/>
        <w:spacing w:line="480" w:lineRule="auto"/>
        <w:textAlignment w:val="baseline"/>
        <w:rPr>
          <w:rStyle w:val="eop"/>
          <w:rFonts w:ascii="Garamond" w:hAnsi="Garamond" w:cs="Calibri"/>
        </w:rPr>
      </w:pPr>
      <w:ins w:id="106" w:author="Jared Rand" w:date="2019-12-12T20:38:00Z">
        <w:r>
          <w:rPr>
            <w:rStyle w:val="eop"/>
            <w:rFonts w:ascii="Garamond" w:hAnsi="Garamond" w:cs="Calibri"/>
          </w:rPr>
          <w:tab/>
        </w:r>
      </w:ins>
      <w:r>
        <w:rPr>
          <w:rStyle w:val="eop"/>
          <w:rFonts w:ascii="Garamond" w:hAnsi="Garamond" w:cs="Calibri"/>
        </w:rPr>
        <w:t>“</w:t>
      </w:r>
      <w:r w:rsidR="00BE7AE3">
        <w:rPr>
          <w:rStyle w:val="eop"/>
          <w:rFonts w:ascii="Garamond" w:hAnsi="Garamond" w:cs="Calibri"/>
        </w:rPr>
        <w:t>Can you swim</w:t>
      </w:r>
      <w:r>
        <w:rPr>
          <w:rStyle w:val="eop"/>
          <w:rFonts w:ascii="Garamond" w:hAnsi="Garamond" w:cs="Calibri"/>
        </w:rPr>
        <w:t xml:space="preserve">?” Raz said to </w:t>
      </w:r>
      <w:proofErr w:type="spellStart"/>
      <w:r>
        <w:rPr>
          <w:rStyle w:val="eop"/>
          <w:rFonts w:ascii="Garamond" w:hAnsi="Garamond" w:cs="Calibri"/>
        </w:rPr>
        <w:t>Kursa</w:t>
      </w:r>
      <w:proofErr w:type="spellEnd"/>
      <w:r>
        <w:rPr>
          <w:rStyle w:val="eop"/>
          <w:rFonts w:ascii="Garamond" w:hAnsi="Garamond" w:cs="Calibri"/>
        </w:rPr>
        <w:t>. She nodded, and Raz let her go and grabbed ahold o</w:t>
      </w:r>
      <w:r w:rsidR="00C708C4">
        <w:rPr>
          <w:rStyle w:val="eop"/>
          <w:rFonts w:ascii="Garamond" w:hAnsi="Garamond" w:cs="Calibri"/>
        </w:rPr>
        <w:t>f</w:t>
      </w:r>
      <w:r>
        <w:rPr>
          <w:rStyle w:val="eop"/>
          <w:rFonts w:ascii="Garamond" w:hAnsi="Garamond" w:cs="Calibri"/>
        </w:rPr>
        <w:t xml:space="preserve"> Mae.</w:t>
      </w:r>
      <w:r w:rsidR="00672E7D">
        <w:rPr>
          <w:rStyle w:val="eop"/>
          <w:rFonts w:ascii="Garamond" w:hAnsi="Garamond" w:cs="Calibri"/>
        </w:rPr>
        <w:t xml:space="preserve"> They swam in silence</w:t>
      </w:r>
      <w:r w:rsidR="00721DA9">
        <w:rPr>
          <w:rStyle w:val="eop"/>
          <w:rFonts w:ascii="Garamond" w:hAnsi="Garamond" w:cs="Calibri"/>
        </w:rPr>
        <w:t xml:space="preserve">, trying not to breath in mouthfuls of water as they held Mae afloat. </w:t>
      </w:r>
      <w:r w:rsidR="00B61E41">
        <w:rPr>
          <w:rStyle w:val="eop"/>
          <w:rFonts w:ascii="Garamond" w:hAnsi="Garamond" w:cs="Calibri"/>
        </w:rPr>
        <w:t xml:space="preserve">Raz swam until his feet touched sand. He and Markus dragged her </w:t>
      </w:r>
      <w:r w:rsidR="0082512A">
        <w:rPr>
          <w:rStyle w:val="eop"/>
          <w:rFonts w:ascii="Garamond" w:hAnsi="Garamond" w:cs="Calibri"/>
        </w:rPr>
        <w:t xml:space="preserve">to the shore, then collapsed beside her themselves. </w:t>
      </w:r>
      <w:r w:rsidR="00C54A51">
        <w:rPr>
          <w:rStyle w:val="eop"/>
          <w:rFonts w:ascii="Garamond" w:hAnsi="Garamond" w:cs="Calibri"/>
        </w:rPr>
        <w:t>They laid on their backs, chests rising and falling</w:t>
      </w:r>
      <w:r w:rsidR="00946105">
        <w:rPr>
          <w:rStyle w:val="eop"/>
          <w:rFonts w:ascii="Garamond" w:hAnsi="Garamond" w:cs="Calibri"/>
        </w:rPr>
        <w:t xml:space="preserve">, covered in </w:t>
      </w:r>
      <w:proofErr w:type="gramStart"/>
      <w:r w:rsidR="00946105">
        <w:rPr>
          <w:rStyle w:val="eop"/>
          <w:rFonts w:ascii="Garamond" w:hAnsi="Garamond" w:cs="Calibri"/>
        </w:rPr>
        <w:t>sand</w:t>
      </w:r>
      <w:proofErr w:type="gramEnd"/>
      <w:r w:rsidR="00946105">
        <w:rPr>
          <w:rStyle w:val="eop"/>
          <w:rFonts w:ascii="Garamond" w:hAnsi="Garamond" w:cs="Calibri"/>
        </w:rPr>
        <w:t xml:space="preserve"> and gasping for </w:t>
      </w:r>
      <w:r w:rsidR="00AF7021">
        <w:rPr>
          <w:rStyle w:val="eop"/>
          <w:rFonts w:ascii="Garamond" w:hAnsi="Garamond" w:cs="Calibri"/>
        </w:rPr>
        <w:t>air</w:t>
      </w:r>
      <w:r w:rsidR="00946105">
        <w:rPr>
          <w:rStyle w:val="eop"/>
          <w:rFonts w:ascii="Garamond" w:hAnsi="Garamond" w:cs="Calibri"/>
        </w:rPr>
        <w:t>.</w:t>
      </w:r>
      <w:r w:rsidR="00FE6852">
        <w:rPr>
          <w:rStyle w:val="eop"/>
          <w:rFonts w:ascii="Garamond" w:hAnsi="Garamond" w:cs="Calibri"/>
        </w:rPr>
        <w:t xml:space="preserve"> </w:t>
      </w:r>
      <w:r w:rsidR="007158B5">
        <w:rPr>
          <w:rStyle w:val="eop"/>
          <w:rFonts w:ascii="Garamond" w:hAnsi="Garamond" w:cs="Calibri"/>
        </w:rPr>
        <w:t>Mae wheezed and coughed as she expelled the water from her lungs.</w:t>
      </w:r>
    </w:p>
    <w:p w14:paraId="611A55E0" w14:textId="135ADE6D" w:rsidR="008F7AE0" w:rsidRDefault="00EE6861">
      <w:pPr>
        <w:pStyle w:val="paragraph"/>
        <w:spacing w:line="480" w:lineRule="auto"/>
        <w:textAlignment w:val="baseline"/>
        <w:rPr>
          <w:rStyle w:val="eop"/>
          <w:rFonts w:ascii="Garamond" w:hAnsi="Garamond" w:cs="Calibri"/>
        </w:rPr>
      </w:pPr>
      <w:ins w:id="107" w:author="Jared Rand" w:date="2019-12-13T00:09:00Z">
        <w:r>
          <w:rPr>
            <w:rStyle w:val="eop"/>
            <w:rFonts w:ascii="Garamond" w:hAnsi="Garamond" w:cs="Calibri"/>
          </w:rPr>
          <w:tab/>
        </w:r>
      </w:ins>
      <w:r>
        <w:rPr>
          <w:rStyle w:val="eop"/>
          <w:rFonts w:ascii="Garamond" w:hAnsi="Garamond" w:cs="Calibri"/>
        </w:rPr>
        <w:t xml:space="preserve">Raz gasped as something sharp and jagged pressed up against his throat. </w:t>
      </w:r>
      <w:r w:rsidR="00525487">
        <w:rPr>
          <w:rStyle w:val="eop"/>
          <w:rFonts w:ascii="Garamond" w:hAnsi="Garamond" w:cs="Calibri"/>
        </w:rPr>
        <w:t>A man stood above him, holding a spear with a long shard of metal</w:t>
      </w:r>
      <w:r w:rsidR="00FB49DC">
        <w:rPr>
          <w:rStyle w:val="eop"/>
          <w:rFonts w:ascii="Garamond" w:hAnsi="Garamond" w:cs="Calibri"/>
        </w:rPr>
        <w:t xml:space="preserve"> attached to the end.</w:t>
      </w:r>
      <w:r w:rsidR="00727BED">
        <w:rPr>
          <w:rStyle w:val="eop"/>
          <w:rFonts w:ascii="Garamond" w:hAnsi="Garamond" w:cs="Calibri"/>
        </w:rPr>
        <w:t xml:space="preserve"> </w:t>
      </w:r>
      <w:r w:rsidR="0058070D">
        <w:rPr>
          <w:rStyle w:val="eop"/>
          <w:rFonts w:ascii="Garamond" w:hAnsi="Garamond" w:cs="Calibri"/>
        </w:rPr>
        <w:t>Four</w:t>
      </w:r>
      <w:r w:rsidR="004E553C">
        <w:rPr>
          <w:rStyle w:val="eop"/>
          <w:rFonts w:ascii="Garamond" w:hAnsi="Garamond" w:cs="Calibri"/>
        </w:rPr>
        <w:t xml:space="preserve"> other</w:t>
      </w:r>
      <w:r w:rsidR="00727BED">
        <w:rPr>
          <w:rStyle w:val="eop"/>
          <w:rFonts w:ascii="Garamond" w:hAnsi="Garamond" w:cs="Calibri"/>
        </w:rPr>
        <w:t xml:space="preserve"> men walked out from behind the trees </w:t>
      </w:r>
      <w:r w:rsidR="000242E7">
        <w:rPr>
          <w:rStyle w:val="eop"/>
          <w:rFonts w:ascii="Garamond" w:hAnsi="Garamond" w:cs="Calibri"/>
        </w:rPr>
        <w:t>lining</w:t>
      </w:r>
      <w:r w:rsidR="00727BED">
        <w:rPr>
          <w:rStyle w:val="eop"/>
          <w:rFonts w:ascii="Garamond" w:hAnsi="Garamond" w:cs="Calibri"/>
        </w:rPr>
        <w:t xml:space="preserve"> the edge of the beach</w:t>
      </w:r>
      <w:r w:rsidR="00444938">
        <w:rPr>
          <w:rStyle w:val="eop"/>
          <w:rFonts w:ascii="Garamond" w:hAnsi="Garamond" w:cs="Calibri"/>
        </w:rPr>
        <w:t>, spears at the ready</w:t>
      </w:r>
      <w:r w:rsidR="00727BED">
        <w:rPr>
          <w:rStyle w:val="eop"/>
          <w:rFonts w:ascii="Garamond" w:hAnsi="Garamond" w:cs="Calibri"/>
        </w:rPr>
        <w:t>.</w:t>
      </w:r>
    </w:p>
    <w:p w14:paraId="5A3CA2D3" w14:textId="06648510" w:rsidR="006C710C" w:rsidRDefault="00EE6861">
      <w:pPr>
        <w:pStyle w:val="paragraph"/>
        <w:spacing w:line="480" w:lineRule="auto"/>
        <w:textAlignment w:val="baseline"/>
        <w:rPr>
          <w:rStyle w:val="eop"/>
          <w:rFonts w:ascii="Garamond" w:hAnsi="Garamond" w:cs="Calibri"/>
        </w:rPr>
      </w:pPr>
      <w:ins w:id="108" w:author="Jared Rand" w:date="2019-12-13T00:10:00Z">
        <w:r>
          <w:rPr>
            <w:rStyle w:val="eop"/>
            <w:rFonts w:ascii="Garamond" w:hAnsi="Garamond" w:cs="Calibri"/>
          </w:rPr>
          <w:tab/>
        </w:r>
      </w:ins>
      <w:r>
        <w:rPr>
          <w:rStyle w:val="eop"/>
          <w:rFonts w:ascii="Garamond" w:hAnsi="Garamond" w:cs="Calibri"/>
        </w:rPr>
        <w:t>“Gods, can we catch a break?”</w:t>
      </w:r>
      <w:r w:rsidR="002E7179">
        <w:rPr>
          <w:rStyle w:val="eop"/>
          <w:rFonts w:ascii="Garamond" w:hAnsi="Garamond" w:cs="Calibri"/>
        </w:rPr>
        <w:t xml:space="preserve"> Raz sputtered.</w:t>
      </w:r>
      <w:r w:rsidR="00AF1604">
        <w:rPr>
          <w:rStyle w:val="eop"/>
          <w:rFonts w:ascii="Garamond" w:hAnsi="Garamond" w:cs="Calibri"/>
        </w:rPr>
        <w:t xml:space="preserve"> He wore </w:t>
      </w:r>
      <w:r w:rsidR="001F424B">
        <w:rPr>
          <w:rStyle w:val="eop"/>
          <w:rFonts w:ascii="Garamond" w:hAnsi="Garamond" w:cs="Calibri"/>
        </w:rPr>
        <w:t xml:space="preserve">garb unfamiliar to Raz. </w:t>
      </w:r>
      <w:r w:rsidR="00E400C7">
        <w:rPr>
          <w:rStyle w:val="eop"/>
          <w:rFonts w:ascii="Garamond" w:hAnsi="Garamond" w:cs="Calibri"/>
        </w:rPr>
        <w:t>A tunic, interwoven with broken shards of metal</w:t>
      </w:r>
      <w:r w:rsidR="00F67552">
        <w:rPr>
          <w:rStyle w:val="eop"/>
          <w:rFonts w:ascii="Garamond" w:hAnsi="Garamond" w:cs="Calibri"/>
        </w:rPr>
        <w:t xml:space="preserve">, with even more shards woven into his tightly braided hair. </w:t>
      </w:r>
      <w:r w:rsidR="006C710C">
        <w:rPr>
          <w:rStyle w:val="eop"/>
          <w:rFonts w:ascii="Garamond" w:hAnsi="Garamond" w:cs="Calibri"/>
        </w:rPr>
        <w:t xml:space="preserve">He spoke in a language even more </w:t>
      </w:r>
      <w:r w:rsidR="0018717A">
        <w:rPr>
          <w:rStyle w:val="eop"/>
          <w:rFonts w:ascii="Garamond" w:hAnsi="Garamond" w:cs="Calibri"/>
        </w:rPr>
        <w:t>alien</w:t>
      </w:r>
      <w:r w:rsidR="006C710C">
        <w:rPr>
          <w:rStyle w:val="eop"/>
          <w:rFonts w:ascii="Garamond" w:hAnsi="Garamond" w:cs="Calibri"/>
        </w:rPr>
        <w:t xml:space="preserve"> to him. </w:t>
      </w:r>
    </w:p>
    <w:p w14:paraId="12A97243" w14:textId="2367B166" w:rsidR="00ED6241" w:rsidRPr="00480BA2" w:rsidRDefault="00ED6241">
      <w:pPr>
        <w:pStyle w:val="paragraph"/>
        <w:spacing w:line="480" w:lineRule="auto"/>
        <w:textAlignment w:val="baseline"/>
        <w:rPr>
          <w:rStyle w:val="eop"/>
          <w:rFonts w:ascii="Garamond" w:hAnsi="Garamond" w:cs="Calibri"/>
        </w:rPr>
      </w:pPr>
      <w:ins w:id="109" w:author="Jared Rand" w:date="2019-12-13T01:01:00Z">
        <w:r>
          <w:rPr>
            <w:rStyle w:val="eop"/>
            <w:rFonts w:ascii="Garamond" w:hAnsi="Garamond" w:cs="Calibri"/>
          </w:rPr>
          <w:tab/>
        </w:r>
      </w:ins>
      <w:r>
        <w:rPr>
          <w:rStyle w:val="eop"/>
          <w:rFonts w:ascii="Garamond" w:hAnsi="Garamond" w:cs="Calibri"/>
        </w:rPr>
        <w:t>“I don’t understand.”</w:t>
      </w:r>
      <w:r w:rsidR="00DC06B1">
        <w:rPr>
          <w:rStyle w:val="eop"/>
          <w:rFonts w:ascii="Garamond" w:hAnsi="Garamond" w:cs="Calibri"/>
        </w:rPr>
        <w:t xml:space="preserve"> Raz said. The man gestured with his head for them to stand. </w:t>
      </w:r>
      <w:r w:rsidR="00D50973">
        <w:rPr>
          <w:rStyle w:val="eop"/>
          <w:rFonts w:ascii="Garamond" w:hAnsi="Garamond" w:cs="Calibri"/>
        </w:rPr>
        <w:t xml:space="preserve">Mae worked her way </w:t>
      </w:r>
      <w:r w:rsidR="003C0BC8">
        <w:rPr>
          <w:rStyle w:val="eop"/>
          <w:rFonts w:ascii="Garamond" w:hAnsi="Garamond" w:cs="Calibri"/>
        </w:rPr>
        <w:t>up but</w:t>
      </w:r>
      <w:r w:rsidR="00D50973">
        <w:rPr>
          <w:rStyle w:val="eop"/>
          <w:rFonts w:ascii="Garamond" w:hAnsi="Garamond" w:cs="Calibri"/>
        </w:rPr>
        <w:t xml:space="preserve"> looked unsteady on her feet. When all four were on their feet</w:t>
      </w:r>
      <w:r w:rsidR="00287308">
        <w:rPr>
          <w:rStyle w:val="eop"/>
          <w:rFonts w:ascii="Garamond" w:hAnsi="Garamond" w:cs="Calibri"/>
        </w:rPr>
        <w:t>, the man gestured again, this time towards the forest behind</w:t>
      </w:r>
      <w:r w:rsidR="00D50973">
        <w:rPr>
          <w:rStyle w:val="eop"/>
          <w:rFonts w:ascii="Garamond" w:hAnsi="Garamond" w:cs="Calibri"/>
        </w:rPr>
        <w:t>.</w:t>
      </w:r>
      <w:r w:rsidR="00077110">
        <w:rPr>
          <w:rStyle w:val="eop"/>
          <w:rFonts w:ascii="Garamond" w:hAnsi="Garamond" w:cs="Calibri"/>
        </w:rPr>
        <w:t xml:space="preserve"> Reluctantly, but without another choice, the four </w:t>
      </w:r>
      <w:proofErr w:type="gramStart"/>
      <w:r w:rsidR="00077110">
        <w:rPr>
          <w:rStyle w:val="eop"/>
          <w:rFonts w:ascii="Garamond" w:hAnsi="Garamond" w:cs="Calibri"/>
        </w:rPr>
        <w:t>were led</w:t>
      </w:r>
      <w:proofErr w:type="gramEnd"/>
      <w:r w:rsidR="00077110">
        <w:rPr>
          <w:rStyle w:val="eop"/>
          <w:rFonts w:ascii="Garamond" w:hAnsi="Garamond" w:cs="Calibri"/>
        </w:rPr>
        <w:t xml:space="preserve"> </w:t>
      </w:r>
      <w:r w:rsidR="00C846E1">
        <w:rPr>
          <w:rStyle w:val="eop"/>
          <w:rFonts w:ascii="Garamond" w:hAnsi="Garamond" w:cs="Calibri"/>
        </w:rPr>
        <w:t>further into an unfamiliar land.</w:t>
      </w:r>
      <w:r w:rsidR="00D50973">
        <w:rPr>
          <w:rStyle w:val="eop"/>
          <w:rFonts w:ascii="Garamond" w:hAnsi="Garamond" w:cs="Calibri"/>
        </w:rPr>
        <w:t xml:space="preserve"> </w:t>
      </w:r>
    </w:p>
    <w:p w14:paraId="3C6DCA91" w14:textId="7EF497A0" w:rsidR="00477930" w:rsidRDefault="00654ED8" w:rsidP="00846960">
      <w:pPr>
        <w:pStyle w:val="paragraph"/>
        <w:spacing w:line="480" w:lineRule="auto"/>
        <w:jc w:val="center"/>
        <w:textAlignment w:val="baseline"/>
        <w:rPr>
          <w:rStyle w:val="eop"/>
          <w:rFonts w:ascii="Garamond" w:hAnsi="Garamond" w:cs="Calibri"/>
        </w:rPr>
      </w:pPr>
      <w:r>
        <w:rPr>
          <w:noProof/>
        </w:rPr>
        <w:drawing>
          <wp:inline distT="0" distB="0" distL="0" distR="0" wp14:anchorId="421E1D14" wp14:editId="12100060">
            <wp:extent cx="3105150" cy="43357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05150" cy="433573"/>
                    </a:xfrm>
                    <a:prstGeom prst="rect">
                      <a:avLst/>
                    </a:prstGeom>
                  </pic:spPr>
                </pic:pic>
              </a:graphicData>
            </a:graphic>
          </wp:inline>
        </w:drawing>
      </w:r>
    </w:p>
    <w:p w14:paraId="0869D7BB" w14:textId="77777777" w:rsidR="00846960" w:rsidRDefault="00846960" w:rsidP="715B2DF3">
      <w:pPr>
        <w:pStyle w:val="paragraph"/>
        <w:spacing w:line="480" w:lineRule="auto"/>
        <w:jc w:val="center"/>
        <w:textAlignment w:val="baseline"/>
        <w:rPr>
          <w:rStyle w:val="eop"/>
          <w:rFonts w:ascii="Garamond" w:hAnsi="Garamond" w:cs="Calibri"/>
        </w:rPr>
      </w:pPr>
    </w:p>
    <w:p w14:paraId="4DF0F65E" w14:textId="30B3F267" w:rsidR="00F932CE" w:rsidRDefault="00F932CE" w:rsidP="00F932CE">
      <w:pPr>
        <w:pStyle w:val="paragraph"/>
        <w:spacing w:after="0" w:afterAutospacing="0" w:line="480" w:lineRule="auto"/>
        <w:textAlignment w:val="baseline"/>
        <w:outlineLvl w:val="1"/>
        <w:rPr>
          <w:rStyle w:val="eop"/>
          <w:rFonts w:ascii="Garamond" w:hAnsi="Garamond" w:cs="Calibri"/>
        </w:rPr>
      </w:pPr>
      <w:bookmarkStart w:id="110" w:name="_Toc99290350"/>
      <w:r>
        <w:rPr>
          <w:rStyle w:val="eop"/>
          <w:rFonts w:ascii="Garamond" w:hAnsi="Garamond" w:cs="Calibri"/>
        </w:rPr>
        <w:t>SCENE 2</w:t>
      </w:r>
      <w:bookmarkEnd w:id="110"/>
    </w:p>
    <w:p w14:paraId="41CAFA6C" w14:textId="48ADC87B" w:rsidR="00654ED8"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“Hm. They lived.”</w:t>
      </w:r>
    </w:p>
    <w:p w14:paraId="3E2C9A67" w14:textId="7A8D27C0" w:rsidR="002666AF"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A short, hooded man crouched in the brush and watched as the four </w:t>
      </w:r>
      <w:proofErr w:type="gramStart"/>
      <w:r w:rsidRPr="715B2DF3">
        <w:rPr>
          <w:rStyle w:val="eop"/>
          <w:rFonts w:ascii="Garamond" w:hAnsi="Garamond" w:cs="Calibri"/>
        </w:rPr>
        <w:t>were taken</w:t>
      </w:r>
      <w:proofErr w:type="gramEnd"/>
      <w:r w:rsidRPr="715B2DF3">
        <w:rPr>
          <w:rStyle w:val="eop"/>
          <w:rFonts w:ascii="Garamond" w:hAnsi="Garamond" w:cs="Calibri"/>
        </w:rPr>
        <w:t xml:space="preserve"> further into the forest. He placed his hand on the hilt of his dagger as he heard the branches crunch behind him. He eased when he saw a </w:t>
      </w:r>
      <w:proofErr w:type="gramStart"/>
      <w:r w:rsidRPr="715B2DF3">
        <w:rPr>
          <w:rStyle w:val="eop"/>
          <w:rFonts w:ascii="Garamond" w:hAnsi="Garamond" w:cs="Calibri"/>
        </w:rPr>
        <w:t>tall hooded</w:t>
      </w:r>
      <w:proofErr w:type="gramEnd"/>
      <w:r w:rsidRPr="715B2DF3">
        <w:rPr>
          <w:rStyle w:val="eop"/>
          <w:rFonts w:ascii="Garamond" w:hAnsi="Garamond" w:cs="Calibri"/>
        </w:rPr>
        <w:t xml:space="preserve"> man crouch down beside him. </w:t>
      </w:r>
    </w:p>
    <w:p w14:paraId="497A60B6" w14:textId="72133B69" w:rsidR="002666AF"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“How </w:t>
      </w:r>
      <w:proofErr w:type="gramStart"/>
      <w:r w:rsidRPr="715B2DF3">
        <w:rPr>
          <w:rStyle w:val="eop"/>
          <w:rFonts w:ascii="Garamond" w:hAnsi="Garamond" w:cs="Calibri"/>
        </w:rPr>
        <w:t>many</w:t>
      </w:r>
      <w:proofErr w:type="gramEnd"/>
      <w:r w:rsidRPr="715B2DF3">
        <w:rPr>
          <w:rStyle w:val="eop"/>
          <w:rFonts w:ascii="Garamond" w:hAnsi="Garamond" w:cs="Calibri"/>
        </w:rPr>
        <w:t xml:space="preserve"> does that make, then? That survived, I mean.” The tall man asked. The other man shrugged.</w:t>
      </w:r>
    </w:p>
    <w:p w14:paraId="01C2AE7D" w14:textId="0507C2D3" w:rsidR="007B3D71"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w:t>
      </w:r>
      <w:proofErr w:type="gramStart"/>
      <w:r w:rsidRPr="715B2DF3">
        <w:rPr>
          <w:rStyle w:val="eop"/>
          <w:rFonts w:ascii="Garamond" w:hAnsi="Garamond" w:cs="Calibri"/>
        </w:rPr>
        <w:t>Plus</w:t>
      </w:r>
      <w:proofErr w:type="gramEnd"/>
      <w:r w:rsidRPr="715B2DF3">
        <w:rPr>
          <w:rStyle w:val="eop"/>
          <w:rFonts w:ascii="Garamond" w:hAnsi="Garamond" w:cs="Calibri"/>
        </w:rPr>
        <w:t xml:space="preserve"> these four? Eight, </w:t>
      </w:r>
      <w:proofErr w:type="gramStart"/>
      <w:r w:rsidRPr="715B2DF3">
        <w:rPr>
          <w:rStyle w:val="eop"/>
          <w:rFonts w:ascii="Garamond" w:hAnsi="Garamond" w:cs="Calibri"/>
        </w:rPr>
        <w:t>maybe nine</w:t>
      </w:r>
      <w:proofErr w:type="gramEnd"/>
      <w:r w:rsidRPr="715B2DF3">
        <w:rPr>
          <w:rStyle w:val="eop"/>
          <w:rFonts w:ascii="Garamond" w:hAnsi="Garamond" w:cs="Calibri"/>
        </w:rPr>
        <w:t xml:space="preserve">.” He said, “Though, </w:t>
      </w:r>
      <w:proofErr w:type="gramStart"/>
      <w:r w:rsidRPr="715B2DF3">
        <w:rPr>
          <w:rStyle w:val="eop"/>
          <w:rFonts w:ascii="Garamond" w:hAnsi="Garamond" w:cs="Calibri"/>
        </w:rPr>
        <w:t>most of</w:t>
      </w:r>
      <w:proofErr w:type="gramEnd"/>
      <w:r w:rsidRPr="715B2DF3">
        <w:rPr>
          <w:rStyle w:val="eop"/>
          <w:rFonts w:ascii="Garamond" w:hAnsi="Garamond" w:cs="Calibri"/>
        </w:rPr>
        <w:t xml:space="preserve"> those ones were injured by the fall. They </w:t>
      </w:r>
      <w:proofErr w:type="gramStart"/>
      <w:r w:rsidRPr="715B2DF3">
        <w:rPr>
          <w:rStyle w:val="eop"/>
          <w:rFonts w:ascii="Garamond" w:hAnsi="Garamond" w:cs="Calibri"/>
        </w:rPr>
        <w:t>don’t</w:t>
      </w:r>
      <w:proofErr w:type="gramEnd"/>
      <w:r w:rsidRPr="715B2DF3">
        <w:rPr>
          <w:rStyle w:val="eop"/>
          <w:rFonts w:ascii="Garamond" w:hAnsi="Garamond" w:cs="Calibri"/>
        </w:rPr>
        <w:t xml:space="preserve"> tend to last long after that.”</w:t>
      </w:r>
    </w:p>
    <w:p w14:paraId="4CC90716" w14:textId="1D2946BD" w:rsidR="002E434E"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“Are they injured?” The Tall man gestured to the four as they slipped out of sight into the trees. </w:t>
      </w:r>
    </w:p>
    <w:p w14:paraId="538B9541" w14:textId="072FCB45" w:rsidR="00E332C0"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w:t>
      </w:r>
      <w:proofErr w:type="gramStart"/>
      <w:r w:rsidRPr="715B2DF3">
        <w:rPr>
          <w:rStyle w:val="eop"/>
          <w:rFonts w:ascii="Garamond" w:hAnsi="Garamond" w:cs="Calibri"/>
        </w:rPr>
        <w:t>Don’t</w:t>
      </w:r>
      <w:proofErr w:type="gramEnd"/>
      <w:r w:rsidRPr="715B2DF3">
        <w:rPr>
          <w:rStyle w:val="eop"/>
          <w:rFonts w:ascii="Garamond" w:hAnsi="Garamond" w:cs="Calibri"/>
        </w:rPr>
        <w:t xml:space="preserve"> seem to be. Not seriously, anyway.” The short man said.</w:t>
      </w:r>
    </w:p>
    <w:p w14:paraId="5962222E" w14:textId="2E404221" w:rsidR="00DD279B"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“Should we stop them?” </w:t>
      </w:r>
    </w:p>
    <w:p w14:paraId="2BA914BB" w14:textId="1F4C58BB" w:rsidR="00225C90"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“No. Let them continue. They seem strong, they might be the ones that we want.”</w:t>
      </w:r>
    </w:p>
    <w:p w14:paraId="4EF4B262" w14:textId="17ABE45C" w:rsidR="000441CD"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“I hope so. </w:t>
      </w:r>
      <w:proofErr w:type="gramStart"/>
      <w:r w:rsidRPr="715B2DF3">
        <w:rPr>
          <w:rStyle w:val="eop"/>
          <w:rFonts w:ascii="Garamond" w:hAnsi="Garamond" w:cs="Calibri"/>
        </w:rPr>
        <w:t>We’re</w:t>
      </w:r>
      <w:proofErr w:type="gramEnd"/>
      <w:r w:rsidRPr="715B2DF3">
        <w:rPr>
          <w:rStyle w:val="eop"/>
          <w:rFonts w:ascii="Garamond" w:hAnsi="Garamond" w:cs="Calibri"/>
        </w:rPr>
        <w:t xml:space="preserve"> running out of time. </w:t>
      </w:r>
      <w:proofErr w:type="gramStart"/>
      <w:r w:rsidRPr="715B2DF3">
        <w:rPr>
          <w:rStyle w:val="eop"/>
          <w:rFonts w:ascii="Garamond" w:hAnsi="Garamond" w:cs="Calibri"/>
        </w:rPr>
        <w:t>I think the council</w:t>
      </w:r>
      <w:proofErr w:type="gramEnd"/>
      <w:r w:rsidRPr="715B2DF3">
        <w:rPr>
          <w:rStyle w:val="eop"/>
          <w:rFonts w:ascii="Garamond" w:hAnsi="Garamond" w:cs="Calibri"/>
        </w:rPr>
        <w:t xml:space="preserve"> is starting to catch on.”</w:t>
      </w:r>
    </w:p>
    <w:p w14:paraId="38645E89" w14:textId="50F19ECB" w:rsidR="00F812F9"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“Then you should head back before they notice </w:t>
      </w:r>
      <w:proofErr w:type="gramStart"/>
      <w:r w:rsidRPr="715B2DF3">
        <w:rPr>
          <w:rStyle w:val="eop"/>
          <w:rFonts w:ascii="Garamond" w:hAnsi="Garamond" w:cs="Calibri"/>
        </w:rPr>
        <w:t>you’re</w:t>
      </w:r>
      <w:proofErr w:type="gramEnd"/>
      <w:r w:rsidRPr="715B2DF3">
        <w:rPr>
          <w:rStyle w:val="eop"/>
          <w:rFonts w:ascii="Garamond" w:hAnsi="Garamond" w:cs="Calibri"/>
        </w:rPr>
        <w:t xml:space="preserve"> gone. </w:t>
      </w:r>
      <w:proofErr w:type="gramStart"/>
      <w:r w:rsidRPr="715B2DF3">
        <w:rPr>
          <w:rStyle w:val="eop"/>
          <w:rFonts w:ascii="Garamond" w:hAnsi="Garamond" w:cs="Calibri"/>
        </w:rPr>
        <w:t>I’ll</w:t>
      </w:r>
      <w:proofErr w:type="gramEnd"/>
      <w:r w:rsidRPr="715B2DF3">
        <w:rPr>
          <w:rStyle w:val="eop"/>
          <w:rFonts w:ascii="Garamond" w:hAnsi="Garamond" w:cs="Calibri"/>
        </w:rPr>
        <w:t xml:space="preserve"> keep watch over them.”</w:t>
      </w:r>
    </w:p>
    <w:p w14:paraId="5F79D8DD" w14:textId="77777777" w:rsidR="0067284E"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“Right. Good luck.” The tall man stood up and turned to leave when the other man grabbed his arm.</w:t>
      </w:r>
    </w:p>
    <w:p w14:paraId="78A87844" w14:textId="77777777" w:rsidR="0078464F"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 xml:space="preserve">“Be careful, okay? I </w:t>
      </w:r>
      <w:proofErr w:type="gramStart"/>
      <w:r w:rsidRPr="715B2DF3">
        <w:rPr>
          <w:rStyle w:val="eop"/>
          <w:rFonts w:ascii="Garamond" w:hAnsi="Garamond" w:cs="Calibri"/>
        </w:rPr>
        <w:t>don’t</w:t>
      </w:r>
      <w:proofErr w:type="gramEnd"/>
      <w:r w:rsidRPr="715B2DF3">
        <w:rPr>
          <w:rStyle w:val="eop"/>
          <w:rFonts w:ascii="Garamond" w:hAnsi="Garamond" w:cs="Calibri"/>
        </w:rPr>
        <w:t xml:space="preserve"> want to lose you too.” The short man said, gripping his arm harder. The tall man put his hand gently on top of the other’s.</w:t>
      </w:r>
    </w:p>
    <w:p w14:paraId="6065B1E1" w14:textId="6400250B" w:rsidR="00104B09" w:rsidRDefault="715B2DF3" w:rsidP="715B2DF3">
      <w:pPr>
        <w:pStyle w:val="paragraph"/>
        <w:spacing w:after="0" w:afterAutospacing="0" w:line="480" w:lineRule="auto"/>
        <w:ind w:firstLine="720"/>
        <w:textAlignment w:val="baseline"/>
        <w:rPr>
          <w:rStyle w:val="eop"/>
          <w:rFonts w:ascii="Garamond" w:hAnsi="Garamond" w:cs="Calibri"/>
        </w:rPr>
      </w:pPr>
      <w:r w:rsidRPr="715B2DF3">
        <w:rPr>
          <w:rStyle w:val="eop"/>
          <w:rFonts w:ascii="Garamond" w:hAnsi="Garamond" w:cs="Calibri"/>
        </w:rPr>
        <w:t>“</w:t>
      </w:r>
      <w:proofErr w:type="gramStart"/>
      <w:r w:rsidRPr="715B2DF3">
        <w:rPr>
          <w:rStyle w:val="eop"/>
          <w:rFonts w:ascii="Garamond" w:hAnsi="Garamond" w:cs="Calibri"/>
        </w:rPr>
        <w:t>Don’t</w:t>
      </w:r>
      <w:proofErr w:type="gramEnd"/>
      <w:r w:rsidRPr="715B2DF3">
        <w:rPr>
          <w:rStyle w:val="eop"/>
          <w:rFonts w:ascii="Garamond" w:hAnsi="Garamond" w:cs="Calibri"/>
        </w:rPr>
        <w:t xml:space="preserve"> worry. When am I not careful?” The tall man flashed a grin, barely visible underneath his hood. The short man hid his own smile as he slacked his grip. He faced forward again as the other man returned the way he came, unbeknownst to each other, never to meet again.</w:t>
      </w:r>
    </w:p>
    <w:p w14:paraId="500DB9D2" w14:textId="77777777" w:rsidR="000B5740" w:rsidRPr="00362C63" w:rsidRDefault="000B5740" w:rsidP="715B2DF3">
      <w:pPr>
        <w:pStyle w:val="paragraph"/>
        <w:spacing w:after="0" w:afterAutospacing="0" w:line="480" w:lineRule="auto"/>
        <w:ind w:firstLine="720"/>
        <w:textAlignment w:val="baseline"/>
        <w:rPr>
          <w:rFonts w:ascii="Garamond" w:hAnsi="Garamond" w:cs="Calibri"/>
        </w:rPr>
      </w:pPr>
    </w:p>
    <w:p w14:paraId="717A7532" w14:textId="77777777" w:rsidR="000F6818" w:rsidRPr="00253F36" w:rsidRDefault="000F6818" w:rsidP="715B2DF3">
      <w:pPr>
        <w:pStyle w:val="paragraph"/>
        <w:spacing w:after="0" w:afterAutospacing="0" w:line="480" w:lineRule="auto"/>
        <w:ind w:firstLine="720"/>
        <w:textAlignment w:val="baseline"/>
        <w:rPr>
          <w:rFonts w:ascii="Garamond" w:hAnsi="Garamond"/>
        </w:rPr>
      </w:pPr>
    </w:p>
    <w:sectPr w:rsidR="000F6818" w:rsidRPr="00253F36" w:rsidSect="00712B54">
      <w:footerReference w:type="default" r:id="rId16"/>
      <w:pgSz w:w="12240" w:h="15840"/>
      <w:pgMar w:top="1440" w:right="1440" w:bottom="1440" w:left="1440" w:header="720" w:footer="720" w:gutter="0"/>
      <w:pgNumType w:fmt="numberInDash"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red Man" w:date="2021-10-10T21:59:00Z" w:initials="JM">
    <w:p w14:paraId="2775FD77" w14:textId="02D77FEB" w:rsidR="715B2DF3" w:rsidRDefault="715B2DF3">
      <w:pPr>
        <w:pStyle w:val="CommentText"/>
      </w:pPr>
      <w:r>
        <w:t>I want a BETTER BEGINNING AGH</w:t>
      </w:r>
      <w:r>
        <w:rPr>
          <w:rStyle w:val="CommentReference"/>
        </w:rPr>
        <w:annotationRef/>
      </w:r>
    </w:p>
    <w:p w14:paraId="5EF8EA15" w14:textId="18E3C60A" w:rsidR="715B2DF3" w:rsidRDefault="715B2DF3">
      <w:pPr>
        <w:pStyle w:val="CommentText"/>
      </w:pPr>
    </w:p>
  </w:comment>
  <w:comment w:id="4" w:author="Jared Rand" w:date="2019-10-27T15:59:00Z" w:initials="RT">
    <w:p w14:paraId="309FAC6C" w14:textId="77777777" w:rsidR="00CF1E66" w:rsidRDefault="00CF1E66">
      <w:pPr>
        <w:pStyle w:val="CommentText"/>
      </w:pPr>
      <w:r>
        <w:rPr>
          <w:rStyle w:val="CommentReference"/>
        </w:rPr>
        <w:annotationRef/>
      </w:r>
      <w:r>
        <w:t>Dream. Sitting in bar, then people scream while sitting calmly? Fire?</w:t>
      </w:r>
    </w:p>
    <w:p w14:paraId="0A6AEEC6" w14:textId="3E251B93" w:rsidR="00CF1E66" w:rsidRDefault="00CF1E66">
      <w:pPr>
        <w:pStyle w:val="CommentText"/>
      </w:pPr>
    </w:p>
  </w:comment>
  <w:comment w:id="7" w:author="Jared Man" w:date="2021-10-12T14:16:00Z" w:initials="JM">
    <w:p w14:paraId="1251011F" w14:textId="5809D04E" w:rsidR="715B2DF3" w:rsidRDefault="715B2DF3">
      <w:pPr>
        <w:pStyle w:val="CommentText"/>
      </w:pPr>
      <w:r>
        <w:t xml:space="preserve">I think </w:t>
      </w:r>
      <w:proofErr w:type="spellStart"/>
      <w:r>
        <w:t>Kursa</w:t>
      </w:r>
      <w:proofErr w:type="spellEnd"/>
      <w:r>
        <w:t xml:space="preserve"> should </w:t>
      </w:r>
      <w:proofErr w:type="gramStart"/>
      <w:r>
        <w:t>get attacked</w:t>
      </w:r>
      <w:proofErr w:type="gramEnd"/>
      <w:r>
        <w:t xml:space="preserve"> by one of the goons, and </w:t>
      </w:r>
      <w:proofErr w:type="spellStart"/>
      <w:r>
        <w:t>mae</w:t>
      </w:r>
      <w:proofErr w:type="spellEnd"/>
      <w:r>
        <w:t xml:space="preserve"> comes and kills the guy for her, then kills one of the other guys holding </w:t>
      </w:r>
      <w:proofErr w:type="spellStart"/>
      <w:r>
        <w:t>raz</w:t>
      </w:r>
      <w:proofErr w:type="spellEnd"/>
      <w:r>
        <w:rPr>
          <w:rStyle w:val="CommentReference"/>
        </w:rPr>
        <w:annotationRef/>
      </w:r>
    </w:p>
  </w:comment>
  <w:comment w:id="11" w:author="Jared Man" w:date="2021-10-12T14:15:00Z" w:initials="JM">
    <w:p w14:paraId="08FA8C80" w14:textId="1B42A9A1" w:rsidR="715B2DF3" w:rsidRDefault="715B2DF3">
      <w:pPr>
        <w:pStyle w:val="CommentText"/>
      </w:pPr>
      <w:proofErr w:type="gramStart"/>
      <w:r>
        <w:t>Maybe she</w:t>
      </w:r>
      <w:proofErr w:type="gramEnd"/>
      <w:r>
        <w:t xml:space="preserve"> shouldn't really talk?</w:t>
      </w:r>
      <w:r>
        <w:rPr>
          <w:rStyle w:val="CommentReference"/>
        </w:rPr>
        <w:annotationRef/>
      </w:r>
    </w:p>
  </w:comment>
  <w:comment w:id="84" w:author="Jared Man" w:date="2021-10-10T21:40:00Z" w:initials="JM">
    <w:p w14:paraId="21216353" w14:textId="76D28034" w:rsidR="715B2DF3" w:rsidRDefault="715B2DF3">
      <w:pPr>
        <w:pStyle w:val="CommentText"/>
      </w:pPr>
      <w:r>
        <w:t xml:space="preserve">Nah dude, </w:t>
      </w:r>
      <w:proofErr w:type="gramStart"/>
      <w:r>
        <w:t>this sucks</w:t>
      </w:r>
      <w:proofErr w:type="gramEnd"/>
      <w:r>
        <w:t>. Make something better!</w:t>
      </w:r>
      <w:r>
        <w:rPr>
          <w:rStyle w:val="CommentReference"/>
        </w:rPr>
        <w:annotationRef/>
      </w:r>
    </w:p>
  </w:comment>
  <w:comment w:id="85" w:author="Jared Man" w:date="2021-10-10T21:58:00Z" w:initials="JM">
    <w:p w14:paraId="05AE344D" w14:textId="61E08D9F" w:rsidR="715B2DF3" w:rsidRDefault="715B2DF3">
      <w:pPr>
        <w:pStyle w:val="CommentText"/>
      </w:pPr>
      <w:r>
        <w:t xml:space="preserve">I want someone to smack her in the face with magic or a bat or something, the mask will be what controls her. </w:t>
      </w:r>
      <w:proofErr w:type="gramStart"/>
      <w:r>
        <w:t>Maybe it'll</w:t>
      </w:r>
      <w:proofErr w:type="gramEnd"/>
      <w:r>
        <w:t xml:space="preserve"> try and zap itself back onto her face, and </w:t>
      </w:r>
      <w:proofErr w:type="spellStart"/>
      <w:r>
        <w:t>thats</w:t>
      </w:r>
      <w:proofErr w:type="spellEnd"/>
      <w:r>
        <w:t xml:space="preserve"> when she smashes it</w:t>
      </w:r>
      <w:r>
        <w:rPr>
          <w:rStyle w:val="CommentReference"/>
        </w:rPr>
        <w:annotationRef/>
      </w:r>
    </w:p>
  </w:comment>
  <w:comment w:id="86" w:author="Jared Man" w:date="2021-10-11T22:31:00Z" w:initials="JM">
    <w:p w14:paraId="09A778A2" w14:textId="345619B6" w:rsidR="715B2DF3" w:rsidRDefault="715B2DF3">
      <w:pPr>
        <w:pStyle w:val="CommentText"/>
      </w:pPr>
      <w:r>
        <w:t xml:space="preserve">She </w:t>
      </w:r>
      <w:proofErr w:type="gramStart"/>
      <w:r>
        <w:t>gets shot</w:t>
      </w:r>
      <w:proofErr w:type="gramEnd"/>
      <w:r>
        <w:t xml:space="preserve"> by musket! I forget that I added those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F8EA15" w15:done="0"/>
  <w15:commentEx w15:paraId="0A6AEEC6" w15:done="0"/>
  <w15:commentEx w15:paraId="1251011F" w15:done="0"/>
  <w15:commentEx w15:paraId="08FA8C80" w15:done="0"/>
  <w15:commentEx w15:paraId="21216353" w15:done="0"/>
  <w15:commentEx w15:paraId="05AE344D" w15:paraIdParent="21216353" w15:done="0"/>
  <w15:commentEx w15:paraId="09A778A2" w15:paraIdParent="212163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FC6" w16cex:dateUtc="2021-10-11T01:59:00Z"/>
  <w16cex:commentExtensible w16cex:durableId="21603D48" w16cex:dateUtc="2019-10-27T19:59:00Z"/>
  <w16cex:commentExtensible w16cex:durableId="787CA2FD" w16cex:dateUtc="2021-10-12T18:16:00Z"/>
  <w16cex:commentExtensible w16cex:durableId="56CF6FCA" w16cex:dateUtc="2021-10-12T18:15:00Z"/>
  <w16cex:commentExtensible w16cex:durableId="599BB09D" w16cex:dateUtc="2021-10-11T01:40:00Z"/>
  <w16cex:commentExtensible w16cex:durableId="2B28970F" w16cex:dateUtc="2021-10-11T01:58:00Z"/>
  <w16cex:commentExtensible w16cex:durableId="5E4AA10F" w16cex:dateUtc="2021-10-12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F8EA15" w16cid:durableId="27026FC6"/>
  <w16cid:commentId w16cid:paraId="0A6AEEC6" w16cid:durableId="21603D48"/>
  <w16cid:commentId w16cid:paraId="1251011F" w16cid:durableId="787CA2FD"/>
  <w16cid:commentId w16cid:paraId="08FA8C80" w16cid:durableId="56CF6FCA"/>
  <w16cid:commentId w16cid:paraId="21216353" w16cid:durableId="599BB09D"/>
  <w16cid:commentId w16cid:paraId="05AE344D" w16cid:durableId="2B28970F"/>
  <w16cid:commentId w16cid:paraId="09A778A2" w16cid:durableId="5E4AA1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A310" w14:textId="77777777" w:rsidR="00A47C9E" w:rsidRDefault="00A47C9E" w:rsidP="0066343F">
      <w:pPr>
        <w:spacing w:after="0" w:line="240" w:lineRule="auto"/>
      </w:pPr>
      <w:r>
        <w:separator/>
      </w:r>
    </w:p>
  </w:endnote>
  <w:endnote w:type="continuationSeparator" w:id="0">
    <w:p w14:paraId="23235C38" w14:textId="77777777" w:rsidR="00A47C9E" w:rsidRDefault="00A47C9E" w:rsidP="0066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28329"/>
      <w:docPartObj>
        <w:docPartGallery w:val="Page Numbers (Bottom of Page)"/>
        <w:docPartUnique/>
      </w:docPartObj>
    </w:sdtPr>
    <w:sdtEndPr>
      <w:rPr>
        <w:noProof/>
      </w:rPr>
    </w:sdtEndPr>
    <w:sdtContent>
      <w:p w14:paraId="62C711B5" w14:textId="1F7DA41B" w:rsidR="00CF1E66" w:rsidRDefault="00CF1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09FE7" w14:textId="77777777" w:rsidR="00CF1E66" w:rsidRDefault="00CF1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1645" w14:textId="77777777" w:rsidR="00A47C9E" w:rsidRDefault="00A47C9E" w:rsidP="0066343F">
      <w:pPr>
        <w:spacing w:after="0" w:line="240" w:lineRule="auto"/>
      </w:pPr>
      <w:r>
        <w:separator/>
      </w:r>
    </w:p>
  </w:footnote>
  <w:footnote w:type="continuationSeparator" w:id="0">
    <w:p w14:paraId="5C9D0292" w14:textId="77777777" w:rsidR="00A47C9E" w:rsidRDefault="00A47C9E" w:rsidP="0066343F">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dDefRhA0rYbLgD" id="QJzpcjUb"/>
  </int:Manifest>
  <int:Observations>
    <int:Content id="QJzpcjUb">
      <int:Rejection type="LegacyProofing"/>
    </int:Content>
  </int:Observations>
</int:Intelligence>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ed Man">
    <w15:presenceInfo w15:providerId="Windows Live" w15:userId="843d70c5deff1161"/>
  </w15:person>
  <w15:person w15:author="Jared Rand">
    <w15:presenceInfo w15:providerId="AD" w15:userId="S::randja@my.easternct.edu::e5e783c5-f352-4982-ac85-fd6a0e836be2"/>
  </w15:person>
  <w15:person w15:author="Rand,Jared T.(Student)">
    <w15:presenceInfo w15:providerId="AD" w15:userId="S-1-5-21-1708537768-1532298954-682003330-6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6A"/>
    <w:rsid w:val="00002387"/>
    <w:rsid w:val="0000272C"/>
    <w:rsid w:val="00003589"/>
    <w:rsid w:val="00003EB9"/>
    <w:rsid w:val="00006432"/>
    <w:rsid w:val="00006FC7"/>
    <w:rsid w:val="00007AD2"/>
    <w:rsid w:val="00010502"/>
    <w:rsid w:val="00010D20"/>
    <w:rsid w:val="00013F4D"/>
    <w:rsid w:val="0001605E"/>
    <w:rsid w:val="00022A40"/>
    <w:rsid w:val="00023AAC"/>
    <w:rsid w:val="000242E7"/>
    <w:rsid w:val="00025E5F"/>
    <w:rsid w:val="00026E17"/>
    <w:rsid w:val="00026EC4"/>
    <w:rsid w:val="00027A42"/>
    <w:rsid w:val="00030409"/>
    <w:rsid w:val="000321EA"/>
    <w:rsid w:val="00034B5C"/>
    <w:rsid w:val="0003670B"/>
    <w:rsid w:val="00037C16"/>
    <w:rsid w:val="000422CF"/>
    <w:rsid w:val="00042B05"/>
    <w:rsid w:val="000441CD"/>
    <w:rsid w:val="00045DE2"/>
    <w:rsid w:val="00051241"/>
    <w:rsid w:val="000513D1"/>
    <w:rsid w:val="000541D1"/>
    <w:rsid w:val="000548F0"/>
    <w:rsid w:val="00055A72"/>
    <w:rsid w:val="00055AB7"/>
    <w:rsid w:val="00056470"/>
    <w:rsid w:val="000617B9"/>
    <w:rsid w:val="000631DC"/>
    <w:rsid w:val="00063CC0"/>
    <w:rsid w:val="00064DCD"/>
    <w:rsid w:val="00065B70"/>
    <w:rsid w:val="00065FB3"/>
    <w:rsid w:val="000662AE"/>
    <w:rsid w:val="00070931"/>
    <w:rsid w:val="00072A3E"/>
    <w:rsid w:val="000737C6"/>
    <w:rsid w:val="00073902"/>
    <w:rsid w:val="00073A3F"/>
    <w:rsid w:val="00074735"/>
    <w:rsid w:val="00074C92"/>
    <w:rsid w:val="00075C6C"/>
    <w:rsid w:val="000765D4"/>
    <w:rsid w:val="000768A8"/>
    <w:rsid w:val="00077110"/>
    <w:rsid w:val="00080295"/>
    <w:rsid w:val="0008038A"/>
    <w:rsid w:val="00081540"/>
    <w:rsid w:val="00081749"/>
    <w:rsid w:val="00084129"/>
    <w:rsid w:val="0008486A"/>
    <w:rsid w:val="00085A37"/>
    <w:rsid w:val="00086D27"/>
    <w:rsid w:val="00086F85"/>
    <w:rsid w:val="000904BA"/>
    <w:rsid w:val="00092BAF"/>
    <w:rsid w:val="00092C0C"/>
    <w:rsid w:val="00096C5D"/>
    <w:rsid w:val="00096E52"/>
    <w:rsid w:val="000A06DA"/>
    <w:rsid w:val="000A1F10"/>
    <w:rsid w:val="000A396E"/>
    <w:rsid w:val="000A3B14"/>
    <w:rsid w:val="000A3B83"/>
    <w:rsid w:val="000A72CE"/>
    <w:rsid w:val="000A7F01"/>
    <w:rsid w:val="000B04E5"/>
    <w:rsid w:val="000B2EEA"/>
    <w:rsid w:val="000B3705"/>
    <w:rsid w:val="000B5740"/>
    <w:rsid w:val="000C0FE4"/>
    <w:rsid w:val="000C23F8"/>
    <w:rsid w:val="000C3493"/>
    <w:rsid w:val="000C3958"/>
    <w:rsid w:val="000C6494"/>
    <w:rsid w:val="000C727F"/>
    <w:rsid w:val="000D08A3"/>
    <w:rsid w:val="000D2665"/>
    <w:rsid w:val="000D29FC"/>
    <w:rsid w:val="000D5104"/>
    <w:rsid w:val="000F31FE"/>
    <w:rsid w:val="000F6818"/>
    <w:rsid w:val="000F7252"/>
    <w:rsid w:val="00100940"/>
    <w:rsid w:val="001015E0"/>
    <w:rsid w:val="001032C7"/>
    <w:rsid w:val="00104B09"/>
    <w:rsid w:val="0010710E"/>
    <w:rsid w:val="00107643"/>
    <w:rsid w:val="001076C9"/>
    <w:rsid w:val="00107C15"/>
    <w:rsid w:val="00111C93"/>
    <w:rsid w:val="00111EAF"/>
    <w:rsid w:val="00112216"/>
    <w:rsid w:val="00112E88"/>
    <w:rsid w:val="00115188"/>
    <w:rsid w:val="00116F3B"/>
    <w:rsid w:val="00116F66"/>
    <w:rsid w:val="0012018E"/>
    <w:rsid w:val="0012038C"/>
    <w:rsid w:val="00120712"/>
    <w:rsid w:val="00122732"/>
    <w:rsid w:val="00126EEF"/>
    <w:rsid w:val="00127E10"/>
    <w:rsid w:val="00127F3A"/>
    <w:rsid w:val="001312B6"/>
    <w:rsid w:val="00132EAA"/>
    <w:rsid w:val="00135BCD"/>
    <w:rsid w:val="0014123F"/>
    <w:rsid w:val="00146E40"/>
    <w:rsid w:val="00152287"/>
    <w:rsid w:val="0015351D"/>
    <w:rsid w:val="001543D9"/>
    <w:rsid w:val="00154A00"/>
    <w:rsid w:val="00155CB7"/>
    <w:rsid w:val="00157DFB"/>
    <w:rsid w:val="001619E1"/>
    <w:rsid w:val="001621E0"/>
    <w:rsid w:val="001638EE"/>
    <w:rsid w:val="00164F7D"/>
    <w:rsid w:val="001705D5"/>
    <w:rsid w:val="0017329D"/>
    <w:rsid w:val="001733F8"/>
    <w:rsid w:val="00174FFF"/>
    <w:rsid w:val="00175502"/>
    <w:rsid w:val="00181D55"/>
    <w:rsid w:val="001830D8"/>
    <w:rsid w:val="001849C7"/>
    <w:rsid w:val="00185E71"/>
    <w:rsid w:val="00186BEA"/>
    <w:rsid w:val="0018717A"/>
    <w:rsid w:val="001876D9"/>
    <w:rsid w:val="00187B47"/>
    <w:rsid w:val="00193ED3"/>
    <w:rsid w:val="0019611B"/>
    <w:rsid w:val="00197216"/>
    <w:rsid w:val="001A234B"/>
    <w:rsid w:val="001A2C91"/>
    <w:rsid w:val="001A42E5"/>
    <w:rsid w:val="001A7744"/>
    <w:rsid w:val="001A7FEC"/>
    <w:rsid w:val="001B25BA"/>
    <w:rsid w:val="001B295F"/>
    <w:rsid w:val="001B38E6"/>
    <w:rsid w:val="001B6102"/>
    <w:rsid w:val="001C4886"/>
    <w:rsid w:val="001C61D0"/>
    <w:rsid w:val="001C7B85"/>
    <w:rsid w:val="001D0598"/>
    <w:rsid w:val="001D21FE"/>
    <w:rsid w:val="001D44CA"/>
    <w:rsid w:val="001D4EC6"/>
    <w:rsid w:val="001D5291"/>
    <w:rsid w:val="001E0B5D"/>
    <w:rsid w:val="001E0E0D"/>
    <w:rsid w:val="001E13B2"/>
    <w:rsid w:val="001E2A40"/>
    <w:rsid w:val="001E2EF6"/>
    <w:rsid w:val="001E68B8"/>
    <w:rsid w:val="001F424B"/>
    <w:rsid w:val="001F51A5"/>
    <w:rsid w:val="002017FD"/>
    <w:rsid w:val="0020409F"/>
    <w:rsid w:val="002049B1"/>
    <w:rsid w:val="0020639C"/>
    <w:rsid w:val="002079D8"/>
    <w:rsid w:val="00213BC2"/>
    <w:rsid w:val="002155A8"/>
    <w:rsid w:val="00216456"/>
    <w:rsid w:val="00216652"/>
    <w:rsid w:val="002226ED"/>
    <w:rsid w:val="0022311B"/>
    <w:rsid w:val="002244A5"/>
    <w:rsid w:val="00225C90"/>
    <w:rsid w:val="00226649"/>
    <w:rsid w:val="00226669"/>
    <w:rsid w:val="0023153F"/>
    <w:rsid w:val="002319E4"/>
    <w:rsid w:val="00234D23"/>
    <w:rsid w:val="00237255"/>
    <w:rsid w:val="00237AA5"/>
    <w:rsid w:val="00237F12"/>
    <w:rsid w:val="00240F14"/>
    <w:rsid w:val="002418D2"/>
    <w:rsid w:val="00243749"/>
    <w:rsid w:val="00244704"/>
    <w:rsid w:val="00251AA3"/>
    <w:rsid w:val="00253F36"/>
    <w:rsid w:val="00255E19"/>
    <w:rsid w:val="0025636F"/>
    <w:rsid w:val="0025781D"/>
    <w:rsid w:val="00260592"/>
    <w:rsid w:val="002612C6"/>
    <w:rsid w:val="00262ACE"/>
    <w:rsid w:val="002655D8"/>
    <w:rsid w:val="002666AF"/>
    <w:rsid w:val="00266E12"/>
    <w:rsid w:val="002678EB"/>
    <w:rsid w:val="0026796B"/>
    <w:rsid w:val="00272F20"/>
    <w:rsid w:val="00273C38"/>
    <w:rsid w:val="002767DA"/>
    <w:rsid w:val="00277756"/>
    <w:rsid w:val="00280CB7"/>
    <w:rsid w:val="00280DFF"/>
    <w:rsid w:val="002815A7"/>
    <w:rsid w:val="0028337B"/>
    <w:rsid w:val="002853D4"/>
    <w:rsid w:val="00287308"/>
    <w:rsid w:val="00292032"/>
    <w:rsid w:val="002973A8"/>
    <w:rsid w:val="002A097B"/>
    <w:rsid w:val="002A254F"/>
    <w:rsid w:val="002A44A4"/>
    <w:rsid w:val="002A4519"/>
    <w:rsid w:val="002A64A1"/>
    <w:rsid w:val="002A7BAB"/>
    <w:rsid w:val="002A7DD9"/>
    <w:rsid w:val="002B0AE2"/>
    <w:rsid w:val="002B0D4F"/>
    <w:rsid w:val="002B33E3"/>
    <w:rsid w:val="002B4464"/>
    <w:rsid w:val="002B56C5"/>
    <w:rsid w:val="002B6794"/>
    <w:rsid w:val="002B6F1D"/>
    <w:rsid w:val="002C2665"/>
    <w:rsid w:val="002C373B"/>
    <w:rsid w:val="002C3FEC"/>
    <w:rsid w:val="002C45B9"/>
    <w:rsid w:val="002C50AC"/>
    <w:rsid w:val="002C784F"/>
    <w:rsid w:val="002D056D"/>
    <w:rsid w:val="002D2814"/>
    <w:rsid w:val="002D3656"/>
    <w:rsid w:val="002D7809"/>
    <w:rsid w:val="002E3E9A"/>
    <w:rsid w:val="002E434E"/>
    <w:rsid w:val="002E4564"/>
    <w:rsid w:val="002E45C4"/>
    <w:rsid w:val="002E4B30"/>
    <w:rsid w:val="002E7179"/>
    <w:rsid w:val="002F021B"/>
    <w:rsid w:val="002F2534"/>
    <w:rsid w:val="002F2954"/>
    <w:rsid w:val="002F2FCE"/>
    <w:rsid w:val="002F6336"/>
    <w:rsid w:val="0030120F"/>
    <w:rsid w:val="00301B2D"/>
    <w:rsid w:val="003027BB"/>
    <w:rsid w:val="003036A0"/>
    <w:rsid w:val="0030410C"/>
    <w:rsid w:val="003056F4"/>
    <w:rsid w:val="0030796A"/>
    <w:rsid w:val="00313BB2"/>
    <w:rsid w:val="0031687D"/>
    <w:rsid w:val="003213EE"/>
    <w:rsid w:val="00322F10"/>
    <w:rsid w:val="00332181"/>
    <w:rsid w:val="00335519"/>
    <w:rsid w:val="00347067"/>
    <w:rsid w:val="00352029"/>
    <w:rsid w:val="00352092"/>
    <w:rsid w:val="003520E6"/>
    <w:rsid w:val="003542F8"/>
    <w:rsid w:val="0035478E"/>
    <w:rsid w:val="00355523"/>
    <w:rsid w:val="00362BB3"/>
    <w:rsid w:val="00362C63"/>
    <w:rsid w:val="00367221"/>
    <w:rsid w:val="0037030D"/>
    <w:rsid w:val="00371803"/>
    <w:rsid w:val="00371A05"/>
    <w:rsid w:val="00372286"/>
    <w:rsid w:val="00372891"/>
    <w:rsid w:val="00373B88"/>
    <w:rsid w:val="0037456F"/>
    <w:rsid w:val="003765DF"/>
    <w:rsid w:val="00377FA6"/>
    <w:rsid w:val="00380FA2"/>
    <w:rsid w:val="00381DC3"/>
    <w:rsid w:val="003830F2"/>
    <w:rsid w:val="0038451A"/>
    <w:rsid w:val="00387274"/>
    <w:rsid w:val="00390410"/>
    <w:rsid w:val="00391D37"/>
    <w:rsid w:val="003959A0"/>
    <w:rsid w:val="00395ECC"/>
    <w:rsid w:val="00396F73"/>
    <w:rsid w:val="003A35F1"/>
    <w:rsid w:val="003A58EA"/>
    <w:rsid w:val="003A6E56"/>
    <w:rsid w:val="003B252A"/>
    <w:rsid w:val="003B55C3"/>
    <w:rsid w:val="003B6E6E"/>
    <w:rsid w:val="003C05B6"/>
    <w:rsid w:val="003C0BC8"/>
    <w:rsid w:val="003C0ED6"/>
    <w:rsid w:val="003C154E"/>
    <w:rsid w:val="003C179C"/>
    <w:rsid w:val="003C323C"/>
    <w:rsid w:val="003C33F6"/>
    <w:rsid w:val="003C5C04"/>
    <w:rsid w:val="003C6AE5"/>
    <w:rsid w:val="003C7353"/>
    <w:rsid w:val="003D1464"/>
    <w:rsid w:val="003D2466"/>
    <w:rsid w:val="003E0FFA"/>
    <w:rsid w:val="003E11CA"/>
    <w:rsid w:val="003E1C11"/>
    <w:rsid w:val="003E21CB"/>
    <w:rsid w:val="003E2BC0"/>
    <w:rsid w:val="003E7377"/>
    <w:rsid w:val="003F0929"/>
    <w:rsid w:val="003F0E8E"/>
    <w:rsid w:val="003F12B3"/>
    <w:rsid w:val="003F4E6A"/>
    <w:rsid w:val="003F51D1"/>
    <w:rsid w:val="003F6800"/>
    <w:rsid w:val="003F77BC"/>
    <w:rsid w:val="00401394"/>
    <w:rsid w:val="00401D01"/>
    <w:rsid w:val="00407A4E"/>
    <w:rsid w:val="00411628"/>
    <w:rsid w:val="004130D3"/>
    <w:rsid w:val="00413C37"/>
    <w:rsid w:val="00414327"/>
    <w:rsid w:val="00414E6E"/>
    <w:rsid w:val="0041727C"/>
    <w:rsid w:val="00417955"/>
    <w:rsid w:val="0042360D"/>
    <w:rsid w:val="00431CBC"/>
    <w:rsid w:val="0043206C"/>
    <w:rsid w:val="0043352B"/>
    <w:rsid w:val="004338AA"/>
    <w:rsid w:val="00436861"/>
    <w:rsid w:val="00443B7C"/>
    <w:rsid w:val="00444938"/>
    <w:rsid w:val="00444E12"/>
    <w:rsid w:val="00445722"/>
    <w:rsid w:val="004467A4"/>
    <w:rsid w:val="00447308"/>
    <w:rsid w:val="00452361"/>
    <w:rsid w:val="004536C3"/>
    <w:rsid w:val="00454D1A"/>
    <w:rsid w:val="0045594A"/>
    <w:rsid w:val="004614B3"/>
    <w:rsid w:val="00462CEA"/>
    <w:rsid w:val="004713F6"/>
    <w:rsid w:val="00471973"/>
    <w:rsid w:val="0047629C"/>
    <w:rsid w:val="00477930"/>
    <w:rsid w:val="00480BA2"/>
    <w:rsid w:val="004818BB"/>
    <w:rsid w:val="00484C52"/>
    <w:rsid w:val="00486612"/>
    <w:rsid w:val="00487B4D"/>
    <w:rsid w:val="004906BA"/>
    <w:rsid w:val="004920D6"/>
    <w:rsid w:val="0049321C"/>
    <w:rsid w:val="0049375D"/>
    <w:rsid w:val="00496289"/>
    <w:rsid w:val="0049721C"/>
    <w:rsid w:val="004A17C4"/>
    <w:rsid w:val="004A2AB7"/>
    <w:rsid w:val="004A48BD"/>
    <w:rsid w:val="004A646C"/>
    <w:rsid w:val="004A79EB"/>
    <w:rsid w:val="004B2BDA"/>
    <w:rsid w:val="004B3453"/>
    <w:rsid w:val="004B49E0"/>
    <w:rsid w:val="004B5000"/>
    <w:rsid w:val="004C1A79"/>
    <w:rsid w:val="004C3FF6"/>
    <w:rsid w:val="004D2B4F"/>
    <w:rsid w:val="004D2F64"/>
    <w:rsid w:val="004D33B0"/>
    <w:rsid w:val="004D3A15"/>
    <w:rsid w:val="004D4B96"/>
    <w:rsid w:val="004D5D14"/>
    <w:rsid w:val="004E290E"/>
    <w:rsid w:val="004E40CE"/>
    <w:rsid w:val="004E553C"/>
    <w:rsid w:val="004E5A4E"/>
    <w:rsid w:val="004E6265"/>
    <w:rsid w:val="004E6708"/>
    <w:rsid w:val="004E6963"/>
    <w:rsid w:val="004F1432"/>
    <w:rsid w:val="004F2A49"/>
    <w:rsid w:val="004F3DB4"/>
    <w:rsid w:val="00503E7C"/>
    <w:rsid w:val="00503F10"/>
    <w:rsid w:val="00505C96"/>
    <w:rsid w:val="005066C5"/>
    <w:rsid w:val="00511F40"/>
    <w:rsid w:val="00514FC2"/>
    <w:rsid w:val="00515B05"/>
    <w:rsid w:val="00515E6C"/>
    <w:rsid w:val="00520070"/>
    <w:rsid w:val="0052302F"/>
    <w:rsid w:val="00523A3A"/>
    <w:rsid w:val="00525487"/>
    <w:rsid w:val="00525620"/>
    <w:rsid w:val="00534895"/>
    <w:rsid w:val="00535CED"/>
    <w:rsid w:val="005412DE"/>
    <w:rsid w:val="00546DD9"/>
    <w:rsid w:val="00547F80"/>
    <w:rsid w:val="00550B61"/>
    <w:rsid w:val="005554D3"/>
    <w:rsid w:val="00557A62"/>
    <w:rsid w:val="005624F1"/>
    <w:rsid w:val="00563BD7"/>
    <w:rsid w:val="005654B2"/>
    <w:rsid w:val="005713C9"/>
    <w:rsid w:val="00572177"/>
    <w:rsid w:val="00575FD2"/>
    <w:rsid w:val="0058070D"/>
    <w:rsid w:val="00582358"/>
    <w:rsid w:val="00583FF8"/>
    <w:rsid w:val="005845EB"/>
    <w:rsid w:val="00587410"/>
    <w:rsid w:val="005875E4"/>
    <w:rsid w:val="00590E27"/>
    <w:rsid w:val="00594B48"/>
    <w:rsid w:val="005A21BA"/>
    <w:rsid w:val="005A3A06"/>
    <w:rsid w:val="005B2951"/>
    <w:rsid w:val="005B36D9"/>
    <w:rsid w:val="005B54A0"/>
    <w:rsid w:val="005B6462"/>
    <w:rsid w:val="005C0614"/>
    <w:rsid w:val="005C087D"/>
    <w:rsid w:val="005C4F5F"/>
    <w:rsid w:val="005C5181"/>
    <w:rsid w:val="005C791E"/>
    <w:rsid w:val="005D2F89"/>
    <w:rsid w:val="005D3173"/>
    <w:rsid w:val="005D73FC"/>
    <w:rsid w:val="005D77D1"/>
    <w:rsid w:val="005E1873"/>
    <w:rsid w:val="005E5236"/>
    <w:rsid w:val="005E5AB9"/>
    <w:rsid w:val="005E7840"/>
    <w:rsid w:val="005F27D7"/>
    <w:rsid w:val="005F2C5F"/>
    <w:rsid w:val="005F2FFD"/>
    <w:rsid w:val="005F44B5"/>
    <w:rsid w:val="005F4D5B"/>
    <w:rsid w:val="005F4DBD"/>
    <w:rsid w:val="005F4F21"/>
    <w:rsid w:val="005F5A49"/>
    <w:rsid w:val="005F5EDC"/>
    <w:rsid w:val="005F7E77"/>
    <w:rsid w:val="00600987"/>
    <w:rsid w:val="006009AA"/>
    <w:rsid w:val="00601B3B"/>
    <w:rsid w:val="00602739"/>
    <w:rsid w:val="00603A43"/>
    <w:rsid w:val="00603B35"/>
    <w:rsid w:val="00604287"/>
    <w:rsid w:val="00605BBA"/>
    <w:rsid w:val="006113B8"/>
    <w:rsid w:val="00613A9B"/>
    <w:rsid w:val="00614F3E"/>
    <w:rsid w:val="00617CCC"/>
    <w:rsid w:val="006200CA"/>
    <w:rsid w:val="0062100C"/>
    <w:rsid w:val="0062250A"/>
    <w:rsid w:val="00624B81"/>
    <w:rsid w:val="00625E2F"/>
    <w:rsid w:val="006271DF"/>
    <w:rsid w:val="00630E07"/>
    <w:rsid w:val="00631AE4"/>
    <w:rsid w:val="00631B25"/>
    <w:rsid w:val="00632F15"/>
    <w:rsid w:val="00634854"/>
    <w:rsid w:val="0063504B"/>
    <w:rsid w:val="00635A09"/>
    <w:rsid w:val="00640523"/>
    <w:rsid w:val="006409C5"/>
    <w:rsid w:val="0064136C"/>
    <w:rsid w:val="00643A30"/>
    <w:rsid w:val="00643D42"/>
    <w:rsid w:val="0064421D"/>
    <w:rsid w:val="00650192"/>
    <w:rsid w:val="00652AA7"/>
    <w:rsid w:val="00653B3B"/>
    <w:rsid w:val="00654ED8"/>
    <w:rsid w:val="00655073"/>
    <w:rsid w:val="00656352"/>
    <w:rsid w:val="00656E0E"/>
    <w:rsid w:val="0066343F"/>
    <w:rsid w:val="006711E8"/>
    <w:rsid w:val="00671AA2"/>
    <w:rsid w:val="0067265F"/>
    <w:rsid w:val="0067284E"/>
    <w:rsid w:val="00672E7D"/>
    <w:rsid w:val="00673BC6"/>
    <w:rsid w:val="00676BBA"/>
    <w:rsid w:val="0067702B"/>
    <w:rsid w:val="00680D89"/>
    <w:rsid w:val="0068365B"/>
    <w:rsid w:val="006848C2"/>
    <w:rsid w:val="00685C66"/>
    <w:rsid w:val="006871DC"/>
    <w:rsid w:val="006906C0"/>
    <w:rsid w:val="00691BC3"/>
    <w:rsid w:val="006922B3"/>
    <w:rsid w:val="00696C05"/>
    <w:rsid w:val="00696EB3"/>
    <w:rsid w:val="006A0C73"/>
    <w:rsid w:val="006A0CA6"/>
    <w:rsid w:val="006A3316"/>
    <w:rsid w:val="006A5A0A"/>
    <w:rsid w:val="006B171E"/>
    <w:rsid w:val="006B1E7F"/>
    <w:rsid w:val="006B679F"/>
    <w:rsid w:val="006B6E49"/>
    <w:rsid w:val="006C0DB2"/>
    <w:rsid w:val="006C2129"/>
    <w:rsid w:val="006C259E"/>
    <w:rsid w:val="006C2C40"/>
    <w:rsid w:val="006C3CDF"/>
    <w:rsid w:val="006C710C"/>
    <w:rsid w:val="006D253D"/>
    <w:rsid w:val="006D53E1"/>
    <w:rsid w:val="006D540D"/>
    <w:rsid w:val="006D7311"/>
    <w:rsid w:val="006E0799"/>
    <w:rsid w:val="006E2611"/>
    <w:rsid w:val="006E2CAD"/>
    <w:rsid w:val="006E322D"/>
    <w:rsid w:val="006F32E7"/>
    <w:rsid w:val="006F3A79"/>
    <w:rsid w:val="006F4133"/>
    <w:rsid w:val="006F4824"/>
    <w:rsid w:val="0070116B"/>
    <w:rsid w:val="007035D0"/>
    <w:rsid w:val="00703DD3"/>
    <w:rsid w:val="0070644A"/>
    <w:rsid w:val="007100C4"/>
    <w:rsid w:val="0071071B"/>
    <w:rsid w:val="00712B54"/>
    <w:rsid w:val="00713F55"/>
    <w:rsid w:val="00714A29"/>
    <w:rsid w:val="00715227"/>
    <w:rsid w:val="007158B5"/>
    <w:rsid w:val="00715B59"/>
    <w:rsid w:val="007167A4"/>
    <w:rsid w:val="00717F30"/>
    <w:rsid w:val="0072031C"/>
    <w:rsid w:val="00720F20"/>
    <w:rsid w:val="00721DA9"/>
    <w:rsid w:val="007220C6"/>
    <w:rsid w:val="00725787"/>
    <w:rsid w:val="00727BED"/>
    <w:rsid w:val="00732B26"/>
    <w:rsid w:val="00734B44"/>
    <w:rsid w:val="00735C5C"/>
    <w:rsid w:val="007365E4"/>
    <w:rsid w:val="007377D3"/>
    <w:rsid w:val="00741BF4"/>
    <w:rsid w:val="00741F54"/>
    <w:rsid w:val="007421EF"/>
    <w:rsid w:val="007445A4"/>
    <w:rsid w:val="0074525F"/>
    <w:rsid w:val="00746FA1"/>
    <w:rsid w:val="00751647"/>
    <w:rsid w:val="007520B1"/>
    <w:rsid w:val="00752F77"/>
    <w:rsid w:val="00755ADB"/>
    <w:rsid w:val="00767951"/>
    <w:rsid w:val="007703FF"/>
    <w:rsid w:val="00773DE3"/>
    <w:rsid w:val="00775C15"/>
    <w:rsid w:val="00777547"/>
    <w:rsid w:val="0078027F"/>
    <w:rsid w:val="00780A73"/>
    <w:rsid w:val="00782A3A"/>
    <w:rsid w:val="0078464F"/>
    <w:rsid w:val="00785291"/>
    <w:rsid w:val="00785EF9"/>
    <w:rsid w:val="00786E17"/>
    <w:rsid w:val="00790C49"/>
    <w:rsid w:val="007919A6"/>
    <w:rsid w:val="0079208A"/>
    <w:rsid w:val="007934A4"/>
    <w:rsid w:val="0079379F"/>
    <w:rsid w:val="007945B0"/>
    <w:rsid w:val="00797E43"/>
    <w:rsid w:val="007A0011"/>
    <w:rsid w:val="007A1732"/>
    <w:rsid w:val="007A3064"/>
    <w:rsid w:val="007A4FD9"/>
    <w:rsid w:val="007A59D5"/>
    <w:rsid w:val="007A63C8"/>
    <w:rsid w:val="007A6984"/>
    <w:rsid w:val="007B1435"/>
    <w:rsid w:val="007B2755"/>
    <w:rsid w:val="007B3D71"/>
    <w:rsid w:val="007B64D2"/>
    <w:rsid w:val="007C2608"/>
    <w:rsid w:val="007C530F"/>
    <w:rsid w:val="007C5C90"/>
    <w:rsid w:val="007C61A3"/>
    <w:rsid w:val="007C6A5D"/>
    <w:rsid w:val="007D0656"/>
    <w:rsid w:val="007D20F8"/>
    <w:rsid w:val="007D2C3E"/>
    <w:rsid w:val="007D3987"/>
    <w:rsid w:val="007D3BD8"/>
    <w:rsid w:val="007D3FE4"/>
    <w:rsid w:val="007D4886"/>
    <w:rsid w:val="007D68EA"/>
    <w:rsid w:val="007D765E"/>
    <w:rsid w:val="007E01EE"/>
    <w:rsid w:val="007E0CFD"/>
    <w:rsid w:val="007E0FB3"/>
    <w:rsid w:val="007E243D"/>
    <w:rsid w:val="007E4080"/>
    <w:rsid w:val="007E66FF"/>
    <w:rsid w:val="007E75F2"/>
    <w:rsid w:val="007F0513"/>
    <w:rsid w:val="007F27D3"/>
    <w:rsid w:val="007F763F"/>
    <w:rsid w:val="007F7805"/>
    <w:rsid w:val="0080262B"/>
    <w:rsid w:val="00802E62"/>
    <w:rsid w:val="008030EF"/>
    <w:rsid w:val="00804CFB"/>
    <w:rsid w:val="00806054"/>
    <w:rsid w:val="00806915"/>
    <w:rsid w:val="0080783B"/>
    <w:rsid w:val="0081240E"/>
    <w:rsid w:val="00816A41"/>
    <w:rsid w:val="0082238E"/>
    <w:rsid w:val="00823A81"/>
    <w:rsid w:val="0082512A"/>
    <w:rsid w:val="00825FA6"/>
    <w:rsid w:val="008302BB"/>
    <w:rsid w:val="00830BAD"/>
    <w:rsid w:val="008334FA"/>
    <w:rsid w:val="008335E8"/>
    <w:rsid w:val="008360EA"/>
    <w:rsid w:val="00840331"/>
    <w:rsid w:val="00841607"/>
    <w:rsid w:val="00846960"/>
    <w:rsid w:val="00851344"/>
    <w:rsid w:val="0085266C"/>
    <w:rsid w:val="00853CFF"/>
    <w:rsid w:val="00855535"/>
    <w:rsid w:val="008557C3"/>
    <w:rsid w:val="00857B8C"/>
    <w:rsid w:val="00862F06"/>
    <w:rsid w:val="008676A9"/>
    <w:rsid w:val="00867A4A"/>
    <w:rsid w:val="00870CFE"/>
    <w:rsid w:val="00871031"/>
    <w:rsid w:val="008737B9"/>
    <w:rsid w:val="00874496"/>
    <w:rsid w:val="00876046"/>
    <w:rsid w:val="00876370"/>
    <w:rsid w:val="008772CB"/>
    <w:rsid w:val="0087766D"/>
    <w:rsid w:val="00877748"/>
    <w:rsid w:val="00880B18"/>
    <w:rsid w:val="00880BE6"/>
    <w:rsid w:val="00882498"/>
    <w:rsid w:val="00883172"/>
    <w:rsid w:val="00883655"/>
    <w:rsid w:val="00883B98"/>
    <w:rsid w:val="0088464A"/>
    <w:rsid w:val="00884D14"/>
    <w:rsid w:val="00885CB0"/>
    <w:rsid w:val="008870AB"/>
    <w:rsid w:val="00890112"/>
    <w:rsid w:val="00890470"/>
    <w:rsid w:val="00890572"/>
    <w:rsid w:val="008931A1"/>
    <w:rsid w:val="00893475"/>
    <w:rsid w:val="00893C5A"/>
    <w:rsid w:val="008955AD"/>
    <w:rsid w:val="008A1AB3"/>
    <w:rsid w:val="008A3513"/>
    <w:rsid w:val="008A6C5F"/>
    <w:rsid w:val="008B046E"/>
    <w:rsid w:val="008B1769"/>
    <w:rsid w:val="008B27BD"/>
    <w:rsid w:val="008B6F38"/>
    <w:rsid w:val="008C0849"/>
    <w:rsid w:val="008C1445"/>
    <w:rsid w:val="008C15D1"/>
    <w:rsid w:val="008C3B81"/>
    <w:rsid w:val="008C3B9A"/>
    <w:rsid w:val="008C503F"/>
    <w:rsid w:val="008C56D3"/>
    <w:rsid w:val="008C5DCF"/>
    <w:rsid w:val="008C7DFE"/>
    <w:rsid w:val="008D030B"/>
    <w:rsid w:val="008D3602"/>
    <w:rsid w:val="008D4E7C"/>
    <w:rsid w:val="008D5815"/>
    <w:rsid w:val="008D65B5"/>
    <w:rsid w:val="008D7310"/>
    <w:rsid w:val="008E062E"/>
    <w:rsid w:val="008E0BEC"/>
    <w:rsid w:val="008E1198"/>
    <w:rsid w:val="008E4679"/>
    <w:rsid w:val="008E664D"/>
    <w:rsid w:val="008E6AEF"/>
    <w:rsid w:val="008E6C0D"/>
    <w:rsid w:val="008F17FA"/>
    <w:rsid w:val="008F2AC9"/>
    <w:rsid w:val="008F7AE0"/>
    <w:rsid w:val="009022F3"/>
    <w:rsid w:val="00903C2E"/>
    <w:rsid w:val="00903D48"/>
    <w:rsid w:val="00905146"/>
    <w:rsid w:val="009110F0"/>
    <w:rsid w:val="0091632F"/>
    <w:rsid w:val="0092352D"/>
    <w:rsid w:val="00923AC4"/>
    <w:rsid w:val="009250E2"/>
    <w:rsid w:val="00925AC1"/>
    <w:rsid w:val="009320D7"/>
    <w:rsid w:val="009353CD"/>
    <w:rsid w:val="00935BA2"/>
    <w:rsid w:val="00937376"/>
    <w:rsid w:val="00940304"/>
    <w:rsid w:val="009441C4"/>
    <w:rsid w:val="00946105"/>
    <w:rsid w:val="00946453"/>
    <w:rsid w:val="00950C9E"/>
    <w:rsid w:val="00952C2E"/>
    <w:rsid w:val="00956238"/>
    <w:rsid w:val="009563EC"/>
    <w:rsid w:val="00956B68"/>
    <w:rsid w:val="00957DF3"/>
    <w:rsid w:val="00957DFB"/>
    <w:rsid w:val="00961300"/>
    <w:rsid w:val="00962BE5"/>
    <w:rsid w:val="00963471"/>
    <w:rsid w:val="00963F0E"/>
    <w:rsid w:val="00965A7E"/>
    <w:rsid w:val="00967B39"/>
    <w:rsid w:val="0097300A"/>
    <w:rsid w:val="00973310"/>
    <w:rsid w:val="0097541F"/>
    <w:rsid w:val="0097553D"/>
    <w:rsid w:val="00975CBF"/>
    <w:rsid w:val="00976F3E"/>
    <w:rsid w:val="00980989"/>
    <w:rsid w:val="00981D4C"/>
    <w:rsid w:val="009839D4"/>
    <w:rsid w:val="009848DC"/>
    <w:rsid w:val="009857F6"/>
    <w:rsid w:val="009860D3"/>
    <w:rsid w:val="009867CB"/>
    <w:rsid w:val="009903D5"/>
    <w:rsid w:val="00990521"/>
    <w:rsid w:val="00990D2E"/>
    <w:rsid w:val="00992FDD"/>
    <w:rsid w:val="0099338B"/>
    <w:rsid w:val="00993768"/>
    <w:rsid w:val="00995124"/>
    <w:rsid w:val="00997906"/>
    <w:rsid w:val="009A1722"/>
    <w:rsid w:val="009A54C1"/>
    <w:rsid w:val="009A5D13"/>
    <w:rsid w:val="009A6827"/>
    <w:rsid w:val="009B01C1"/>
    <w:rsid w:val="009B02E6"/>
    <w:rsid w:val="009B154A"/>
    <w:rsid w:val="009B2714"/>
    <w:rsid w:val="009B2FE9"/>
    <w:rsid w:val="009B3424"/>
    <w:rsid w:val="009B454F"/>
    <w:rsid w:val="009B49FA"/>
    <w:rsid w:val="009B4D65"/>
    <w:rsid w:val="009B61B4"/>
    <w:rsid w:val="009B61EC"/>
    <w:rsid w:val="009B69D9"/>
    <w:rsid w:val="009B70F6"/>
    <w:rsid w:val="009C3290"/>
    <w:rsid w:val="009C453B"/>
    <w:rsid w:val="009C4A6D"/>
    <w:rsid w:val="009C69AE"/>
    <w:rsid w:val="009D02E3"/>
    <w:rsid w:val="009D290A"/>
    <w:rsid w:val="009D3285"/>
    <w:rsid w:val="009D340B"/>
    <w:rsid w:val="009D4062"/>
    <w:rsid w:val="009D51CD"/>
    <w:rsid w:val="009D7141"/>
    <w:rsid w:val="009D7B76"/>
    <w:rsid w:val="009E0785"/>
    <w:rsid w:val="009E25A0"/>
    <w:rsid w:val="009E3C7F"/>
    <w:rsid w:val="009E6995"/>
    <w:rsid w:val="009F2CE4"/>
    <w:rsid w:val="009F2FB8"/>
    <w:rsid w:val="009F3FE2"/>
    <w:rsid w:val="009F63A5"/>
    <w:rsid w:val="009F72C9"/>
    <w:rsid w:val="009F7B6C"/>
    <w:rsid w:val="00A003B2"/>
    <w:rsid w:val="00A0576C"/>
    <w:rsid w:val="00A0681C"/>
    <w:rsid w:val="00A0793B"/>
    <w:rsid w:val="00A10331"/>
    <w:rsid w:val="00A10CEE"/>
    <w:rsid w:val="00A12916"/>
    <w:rsid w:val="00A12F99"/>
    <w:rsid w:val="00A13899"/>
    <w:rsid w:val="00A13F2D"/>
    <w:rsid w:val="00A14332"/>
    <w:rsid w:val="00A154E4"/>
    <w:rsid w:val="00A15C49"/>
    <w:rsid w:val="00A163D9"/>
    <w:rsid w:val="00A1714E"/>
    <w:rsid w:val="00A203A9"/>
    <w:rsid w:val="00A20F33"/>
    <w:rsid w:val="00A2282C"/>
    <w:rsid w:val="00A34180"/>
    <w:rsid w:val="00A34A37"/>
    <w:rsid w:val="00A37093"/>
    <w:rsid w:val="00A42AF9"/>
    <w:rsid w:val="00A46736"/>
    <w:rsid w:val="00A476DF"/>
    <w:rsid w:val="00A47B1A"/>
    <w:rsid w:val="00A47C9E"/>
    <w:rsid w:val="00A47CB8"/>
    <w:rsid w:val="00A50AF1"/>
    <w:rsid w:val="00A52516"/>
    <w:rsid w:val="00A550EA"/>
    <w:rsid w:val="00A5667D"/>
    <w:rsid w:val="00A573DC"/>
    <w:rsid w:val="00A612DE"/>
    <w:rsid w:val="00A633FB"/>
    <w:rsid w:val="00A64F9A"/>
    <w:rsid w:val="00A7117D"/>
    <w:rsid w:val="00A7158B"/>
    <w:rsid w:val="00A7169D"/>
    <w:rsid w:val="00A7363F"/>
    <w:rsid w:val="00A81B90"/>
    <w:rsid w:val="00A83619"/>
    <w:rsid w:val="00A841DF"/>
    <w:rsid w:val="00A84A44"/>
    <w:rsid w:val="00A87DA8"/>
    <w:rsid w:val="00A92B4B"/>
    <w:rsid w:val="00A94961"/>
    <w:rsid w:val="00A95DE0"/>
    <w:rsid w:val="00AA2A16"/>
    <w:rsid w:val="00AA380E"/>
    <w:rsid w:val="00AA3B79"/>
    <w:rsid w:val="00AA4131"/>
    <w:rsid w:val="00AA53BD"/>
    <w:rsid w:val="00AA7F85"/>
    <w:rsid w:val="00AB17E5"/>
    <w:rsid w:val="00AB53AC"/>
    <w:rsid w:val="00AB6377"/>
    <w:rsid w:val="00AB78BB"/>
    <w:rsid w:val="00AC037B"/>
    <w:rsid w:val="00AC0943"/>
    <w:rsid w:val="00AC0F69"/>
    <w:rsid w:val="00AC1A3F"/>
    <w:rsid w:val="00AC25F7"/>
    <w:rsid w:val="00AC40BE"/>
    <w:rsid w:val="00AC45F4"/>
    <w:rsid w:val="00AC5862"/>
    <w:rsid w:val="00AC5E28"/>
    <w:rsid w:val="00AC6A9B"/>
    <w:rsid w:val="00AC7CF5"/>
    <w:rsid w:val="00AC7D3A"/>
    <w:rsid w:val="00AD153C"/>
    <w:rsid w:val="00AD223D"/>
    <w:rsid w:val="00AD2C34"/>
    <w:rsid w:val="00AD3010"/>
    <w:rsid w:val="00AD6795"/>
    <w:rsid w:val="00AD7D3A"/>
    <w:rsid w:val="00AE3726"/>
    <w:rsid w:val="00AE559F"/>
    <w:rsid w:val="00AE562D"/>
    <w:rsid w:val="00AE5ACD"/>
    <w:rsid w:val="00AE6E97"/>
    <w:rsid w:val="00AF0AEC"/>
    <w:rsid w:val="00AF1604"/>
    <w:rsid w:val="00AF35B2"/>
    <w:rsid w:val="00AF50C9"/>
    <w:rsid w:val="00AF7021"/>
    <w:rsid w:val="00B00670"/>
    <w:rsid w:val="00B01869"/>
    <w:rsid w:val="00B01B1A"/>
    <w:rsid w:val="00B037AA"/>
    <w:rsid w:val="00B043EF"/>
    <w:rsid w:val="00B06D17"/>
    <w:rsid w:val="00B07AAE"/>
    <w:rsid w:val="00B1056C"/>
    <w:rsid w:val="00B12771"/>
    <w:rsid w:val="00B13A27"/>
    <w:rsid w:val="00B13FB4"/>
    <w:rsid w:val="00B14286"/>
    <w:rsid w:val="00B15F11"/>
    <w:rsid w:val="00B20C3C"/>
    <w:rsid w:val="00B24278"/>
    <w:rsid w:val="00B24AA7"/>
    <w:rsid w:val="00B2626B"/>
    <w:rsid w:val="00B27510"/>
    <w:rsid w:val="00B300C9"/>
    <w:rsid w:val="00B30650"/>
    <w:rsid w:val="00B31BEC"/>
    <w:rsid w:val="00B329BA"/>
    <w:rsid w:val="00B32D58"/>
    <w:rsid w:val="00B344EC"/>
    <w:rsid w:val="00B34EB5"/>
    <w:rsid w:val="00B4348E"/>
    <w:rsid w:val="00B448CB"/>
    <w:rsid w:val="00B44EE6"/>
    <w:rsid w:val="00B51C3E"/>
    <w:rsid w:val="00B52C9D"/>
    <w:rsid w:val="00B5321D"/>
    <w:rsid w:val="00B53242"/>
    <w:rsid w:val="00B54236"/>
    <w:rsid w:val="00B559D1"/>
    <w:rsid w:val="00B61E41"/>
    <w:rsid w:val="00B66AAB"/>
    <w:rsid w:val="00B70239"/>
    <w:rsid w:val="00B719CA"/>
    <w:rsid w:val="00B72135"/>
    <w:rsid w:val="00B7270A"/>
    <w:rsid w:val="00B73679"/>
    <w:rsid w:val="00B7630B"/>
    <w:rsid w:val="00B801BE"/>
    <w:rsid w:val="00B804A5"/>
    <w:rsid w:val="00B80CCB"/>
    <w:rsid w:val="00B82A0B"/>
    <w:rsid w:val="00B835CD"/>
    <w:rsid w:val="00B8360C"/>
    <w:rsid w:val="00B84815"/>
    <w:rsid w:val="00B849A4"/>
    <w:rsid w:val="00B85619"/>
    <w:rsid w:val="00B85C4B"/>
    <w:rsid w:val="00B86004"/>
    <w:rsid w:val="00B86909"/>
    <w:rsid w:val="00B87A28"/>
    <w:rsid w:val="00B92219"/>
    <w:rsid w:val="00B92511"/>
    <w:rsid w:val="00B94B68"/>
    <w:rsid w:val="00B97A39"/>
    <w:rsid w:val="00B97A6F"/>
    <w:rsid w:val="00B97DDF"/>
    <w:rsid w:val="00BA2F6B"/>
    <w:rsid w:val="00BA6F38"/>
    <w:rsid w:val="00BB165B"/>
    <w:rsid w:val="00BB41EE"/>
    <w:rsid w:val="00BB4E53"/>
    <w:rsid w:val="00BB5F19"/>
    <w:rsid w:val="00BC0713"/>
    <w:rsid w:val="00BC3DF4"/>
    <w:rsid w:val="00BC482A"/>
    <w:rsid w:val="00BC5365"/>
    <w:rsid w:val="00BC6D7F"/>
    <w:rsid w:val="00BC704A"/>
    <w:rsid w:val="00BD0014"/>
    <w:rsid w:val="00BD0413"/>
    <w:rsid w:val="00BD11CE"/>
    <w:rsid w:val="00BD3F7C"/>
    <w:rsid w:val="00BD47A2"/>
    <w:rsid w:val="00BE133B"/>
    <w:rsid w:val="00BE2A37"/>
    <w:rsid w:val="00BE32B9"/>
    <w:rsid w:val="00BE5F61"/>
    <w:rsid w:val="00BE7AE3"/>
    <w:rsid w:val="00BF3007"/>
    <w:rsid w:val="00BF5303"/>
    <w:rsid w:val="00C042C9"/>
    <w:rsid w:val="00C04C90"/>
    <w:rsid w:val="00C05FE0"/>
    <w:rsid w:val="00C07C27"/>
    <w:rsid w:val="00C1407C"/>
    <w:rsid w:val="00C16000"/>
    <w:rsid w:val="00C175AD"/>
    <w:rsid w:val="00C17612"/>
    <w:rsid w:val="00C17F99"/>
    <w:rsid w:val="00C217A4"/>
    <w:rsid w:val="00C221C3"/>
    <w:rsid w:val="00C24961"/>
    <w:rsid w:val="00C24E2E"/>
    <w:rsid w:val="00C24E55"/>
    <w:rsid w:val="00C26C45"/>
    <w:rsid w:val="00C353D1"/>
    <w:rsid w:val="00C364C0"/>
    <w:rsid w:val="00C37075"/>
    <w:rsid w:val="00C37600"/>
    <w:rsid w:val="00C37652"/>
    <w:rsid w:val="00C4408F"/>
    <w:rsid w:val="00C44B5F"/>
    <w:rsid w:val="00C44D5D"/>
    <w:rsid w:val="00C44EA7"/>
    <w:rsid w:val="00C451AD"/>
    <w:rsid w:val="00C4549D"/>
    <w:rsid w:val="00C45882"/>
    <w:rsid w:val="00C45A2A"/>
    <w:rsid w:val="00C46BBA"/>
    <w:rsid w:val="00C47364"/>
    <w:rsid w:val="00C4736D"/>
    <w:rsid w:val="00C47F07"/>
    <w:rsid w:val="00C47F8F"/>
    <w:rsid w:val="00C50E9D"/>
    <w:rsid w:val="00C52974"/>
    <w:rsid w:val="00C5344D"/>
    <w:rsid w:val="00C53C21"/>
    <w:rsid w:val="00C53E80"/>
    <w:rsid w:val="00C54A51"/>
    <w:rsid w:val="00C61142"/>
    <w:rsid w:val="00C612A7"/>
    <w:rsid w:val="00C62126"/>
    <w:rsid w:val="00C62222"/>
    <w:rsid w:val="00C65D58"/>
    <w:rsid w:val="00C670D8"/>
    <w:rsid w:val="00C708C4"/>
    <w:rsid w:val="00C71549"/>
    <w:rsid w:val="00C72D8F"/>
    <w:rsid w:val="00C743DC"/>
    <w:rsid w:val="00C75AFB"/>
    <w:rsid w:val="00C76152"/>
    <w:rsid w:val="00C772DD"/>
    <w:rsid w:val="00C8350E"/>
    <w:rsid w:val="00C846E1"/>
    <w:rsid w:val="00C84BCE"/>
    <w:rsid w:val="00C84DFB"/>
    <w:rsid w:val="00C86617"/>
    <w:rsid w:val="00C919DC"/>
    <w:rsid w:val="00C91C78"/>
    <w:rsid w:val="00C936AA"/>
    <w:rsid w:val="00C94872"/>
    <w:rsid w:val="00C95204"/>
    <w:rsid w:val="00C9684D"/>
    <w:rsid w:val="00C97652"/>
    <w:rsid w:val="00C97E2A"/>
    <w:rsid w:val="00CA1BEC"/>
    <w:rsid w:val="00CA3E86"/>
    <w:rsid w:val="00CA42B6"/>
    <w:rsid w:val="00CA6700"/>
    <w:rsid w:val="00CB08A5"/>
    <w:rsid w:val="00CB0F09"/>
    <w:rsid w:val="00CB2D4C"/>
    <w:rsid w:val="00CB7446"/>
    <w:rsid w:val="00CB7496"/>
    <w:rsid w:val="00CB7AD4"/>
    <w:rsid w:val="00CB7D2E"/>
    <w:rsid w:val="00CC1ED6"/>
    <w:rsid w:val="00CC2538"/>
    <w:rsid w:val="00CD03AD"/>
    <w:rsid w:val="00CD2BD0"/>
    <w:rsid w:val="00CD551D"/>
    <w:rsid w:val="00CD65F3"/>
    <w:rsid w:val="00CD73E2"/>
    <w:rsid w:val="00CE0C4C"/>
    <w:rsid w:val="00CE3C23"/>
    <w:rsid w:val="00CE58ED"/>
    <w:rsid w:val="00CE6349"/>
    <w:rsid w:val="00CE7329"/>
    <w:rsid w:val="00CE7B9D"/>
    <w:rsid w:val="00CF1335"/>
    <w:rsid w:val="00CF1E66"/>
    <w:rsid w:val="00CF4CE2"/>
    <w:rsid w:val="00D00A5A"/>
    <w:rsid w:val="00D04007"/>
    <w:rsid w:val="00D10395"/>
    <w:rsid w:val="00D10B3F"/>
    <w:rsid w:val="00D173AC"/>
    <w:rsid w:val="00D219F7"/>
    <w:rsid w:val="00D2629B"/>
    <w:rsid w:val="00D26B88"/>
    <w:rsid w:val="00D31AFE"/>
    <w:rsid w:val="00D36478"/>
    <w:rsid w:val="00D36937"/>
    <w:rsid w:val="00D369EC"/>
    <w:rsid w:val="00D36D4A"/>
    <w:rsid w:val="00D426B8"/>
    <w:rsid w:val="00D43F72"/>
    <w:rsid w:val="00D50973"/>
    <w:rsid w:val="00D51B7E"/>
    <w:rsid w:val="00D52567"/>
    <w:rsid w:val="00D54BC4"/>
    <w:rsid w:val="00D55369"/>
    <w:rsid w:val="00D55FB4"/>
    <w:rsid w:val="00D562D2"/>
    <w:rsid w:val="00D63542"/>
    <w:rsid w:val="00D66179"/>
    <w:rsid w:val="00D67F37"/>
    <w:rsid w:val="00D70AE2"/>
    <w:rsid w:val="00D70BF0"/>
    <w:rsid w:val="00D72336"/>
    <w:rsid w:val="00D72BDF"/>
    <w:rsid w:val="00D74EC8"/>
    <w:rsid w:val="00D75723"/>
    <w:rsid w:val="00D75A95"/>
    <w:rsid w:val="00D8131D"/>
    <w:rsid w:val="00D814A1"/>
    <w:rsid w:val="00D815C2"/>
    <w:rsid w:val="00D83A5F"/>
    <w:rsid w:val="00D83F95"/>
    <w:rsid w:val="00D85210"/>
    <w:rsid w:val="00D852A1"/>
    <w:rsid w:val="00D8593E"/>
    <w:rsid w:val="00D85985"/>
    <w:rsid w:val="00D90C0F"/>
    <w:rsid w:val="00D9286F"/>
    <w:rsid w:val="00D92ACD"/>
    <w:rsid w:val="00D93A07"/>
    <w:rsid w:val="00D97D21"/>
    <w:rsid w:val="00DA05F9"/>
    <w:rsid w:val="00DA160B"/>
    <w:rsid w:val="00DA3E7F"/>
    <w:rsid w:val="00DB022B"/>
    <w:rsid w:val="00DB1C12"/>
    <w:rsid w:val="00DB1DF1"/>
    <w:rsid w:val="00DB1F5A"/>
    <w:rsid w:val="00DB315C"/>
    <w:rsid w:val="00DB31AD"/>
    <w:rsid w:val="00DB3F24"/>
    <w:rsid w:val="00DB5D01"/>
    <w:rsid w:val="00DB79F1"/>
    <w:rsid w:val="00DC06B1"/>
    <w:rsid w:val="00DC3C8D"/>
    <w:rsid w:val="00DC7D3C"/>
    <w:rsid w:val="00DD1069"/>
    <w:rsid w:val="00DD279B"/>
    <w:rsid w:val="00DD3375"/>
    <w:rsid w:val="00DD58A5"/>
    <w:rsid w:val="00DD6CFC"/>
    <w:rsid w:val="00DE02E8"/>
    <w:rsid w:val="00DE387F"/>
    <w:rsid w:val="00DE5489"/>
    <w:rsid w:val="00DE79DD"/>
    <w:rsid w:val="00DF2661"/>
    <w:rsid w:val="00DF5C17"/>
    <w:rsid w:val="00E02885"/>
    <w:rsid w:val="00E03E49"/>
    <w:rsid w:val="00E05025"/>
    <w:rsid w:val="00E05DE7"/>
    <w:rsid w:val="00E066BC"/>
    <w:rsid w:val="00E073CE"/>
    <w:rsid w:val="00E100CF"/>
    <w:rsid w:val="00E10F21"/>
    <w:rsid w:val="00E11A59"/>
    <w:rsid w:val="00E13C84"/>
    <w:rsid w:val="00E14163"/>
    <w:rsid w:val="00E14D23"/>
    <w:rsid w:val="00E14E5B"/>
    <w:rsid w:val="00E15DDD"/>
    <w:rsid w:val="00E17623"/>
    <w:rsid w:val="00E20961"/>
    <w:rsid w:val="00E22094"/>
    <w:rsid w:val="00E227FA"/>
    <w:rsid w:val="00E23D65"/>
    <w:rsid w:val="00E273D7"/>
    <w:rsid w:val="00E30D8A"/>
    <w:rsid w:val="00E31E1F"/>
    <w:rsid w:val="00E332C0"/>
    <w:rsid w:val="00E33E89"/>
    <w:rsid w:val="00E366CE"/>
    <w:rsid w:val="00E36945"/>
    <w:rsid w:val="00E400C7"/>
    <w:rsid w:val="00E41530"/>
    <w:rsid w:val="00E43788"/>
    <w:rsid w:val="00E45079"/>
    <w:rsid w:val="00E460FB"/>
    <w:rsid w:val="00E51DA7"/>
    <w:rsid w:val="00E54060"/>
    <w:rsid w:val="00E54E11"/>
    <w:rsid w:val="00E552CB"/>
    <w:rsid w:val="00E56C81"/>
    <w:rsid w:val="00E604DC"/>
    <w:rsid w:val="00E60E30"/>
    <w:rsid w:val="00E6129A"/>
    <w:rsid w:val="00E61C80"/>
    <w:rsid w:val="00E62F9E"/>
    <w:rsid w:val="00E63C09"/>
    <w:rsid w:val="00E66D92"/>
    <w:rsid w:val="00E71241"/>
    <w:rsid w:val="00E73E0B"/>
    <w:rsid w:val="00E75F07"/>
    <w:rsid w:val="00E7747C"/>
    <w:rsid w:val="00E8116E"/>
    <w:rsid w:val="00E8344F"/>
    <w:rsid w:val="00E8445E"/>
    <w:rsid w:val="00E84A15"/>
    <w:rsid w:val="00E87421"/>
    <w:rsid w:val="00E87C10"/>
    <w:rsid w:val="00E92324"/>
    <w:rsid w:val="00E929E3"/>
    <w:rsid w:val="00E92E06"/>
    <w:rsid w:val="00E9332D"/>
    <w:rsid w:val="00E94086"/>
    <w:rsid w:val="00E94ED7"/>
    <w:rsid w:val="00E9562B"/>
    <w:rsid w:val="00E95AEF"/>
    <w:rsid w:val="00E96B4F"/>
    <w:rsid w:val="00E9720B"/>
    <w:rsid w:val="00EA383C"/>
    <w:rsid w:val="00EA3FD3"/>
    <w:rsid w:val="00EA5AF8"/>
    <w:rsid w:val="00EA5E50"/>
    <w:rsid w:val="00EA7B83"/>
    <w:rsid w:val="00EB0909"/>
    <w:rsid w:val="00EB1B8B"/>
    <w:rsid w:val="00EB2866"/>
    <w:rsid w:val="00EB348C"/>
    <w:rsid w:val="00EB3C4C"/>
    <w:rsid w:val="00EB4B5C"/>
    <w:rsid w:val="00EB63B6"/>
    <w:rsid w:val="00EB6E34"/>
    <w:rsid w:val="00EB71BB"/>
    <w:rsid w:val="00EC2388"/>
    <w:rsid w:val="00EC36E5"/>
    <w:rsid w:val="00EC510F"/>
    <w:rsid w:val="00EC55FD"/>
    <w:rsid w:val="00EC5C78"/>
    <w:rsid w:val="00EC7EC3"/>
    <w:rsid w:val="00ED0F61"/>
    <w:rsid w:val="00ED2C34"/>
    <w:rsid w:val="00ED2F41"/>
    <w:rsid w:val="00ED440F"/>
    <w:rsid w:val="00ED6241"/>
    <w:rsid w:val="00EE1A1A"/>
    <w:rsid w:val="00EE3BEE"/>
    <w:rsid w:val="00EE3C61"/>
    <w:rsid w:val="00EE48DC"/>
    <w:rsid w:val="00EE6861"/>
    <w:rsid w:val="00EF26CD"/>
    <w:rsid w:val="00F00224"/>
    <w:rsid w:val="00F01C03"/>
    <w:rsid w:val="00F027EC"/>
    <w:rsid w:val="00F05431"/>
    <w:rsid w:val="00F06571"/>
    <w:rsid w:val="00F0784F"/>
    <w:rsid w:val="00F11E77"/>
    <w:rsid w:val="00F1295E"/>
    <w:rsid w:val="00F1359F"/>
    <w:rsid w:val="00F141C1"/>
    <w:rsid w:val="00F1594B"/>
    <w:rsid w:val="00F16EDC"/>
    <w:rsid w:val="00F17556"/>
    <w:rsid w:val="00F208BB"/>
    <w:rsid w:val="00F2234F"/>
    <w:rsid w:val="00F22387"/>
    <w:rsid w:val="00F223E8"/>
    <w:rsid w:val="00F22D21"/>
    <w:rsid w:val="00F2363C"/>
    <w:rsid w:val="00F26B38"/>
    <w:rsid w:val="00F26DF0"/>
    <w:rsid w:val="00F27500"/>
    <w:rsid w:val="00F31F5B"/>
    <w:rsid w:val="00F31FF4"/>
    <w:rsid w:val="00F34521"/>
    <w:rsid w:val="00F36430"/>
    <w:rsid w:val="00F36BDF"/>
    <w:rsid w:val="00F4072D"/>
    <w:rsid w:val="00F4136F"/>
    <w:rsid w:val="00F417C9"/>
    <w:rsid w:val="00F42651"/>
    <w:rsid w:val="00F426B6"/>
    <w:rsid w:val="00F45282"/>
    <w:rsid w:val="00F47F1A"/>
    <w:rsid w:val="00F50349"/>
    <w:rsid w:val="00F5184C"/>
    <w:rsid w:val="00F5517A"/>
    <w:rsid w:val="00F561C8"/>
    <w:rsid w:val="00F57C01"/>
    <w:rsid w:val="00F64E7F"/>
    <w:rsid w:val="00F65C0F"/>
    <w:rsid w:val="00F67552"/>
    <w:rsid w:val="00F70973"/>
    <w:rsid w:val="00F7175D"/>
    <w:rsid w:val="00F71BFF"/>
    <w:rsid w:val="00F73201"/>
    <w:rsid w:val="00F770D8"/>
    <w:rsid w:val="00F8106E"/>
    <w:rsid w:val="00F812F9"/>
    <w:rsid w:val="00F821A1"/>
    <w:rsid w:val="00F8256F"/>
    <w:rsid w:val="00F83E34"/>
    <w:rsid w:val="00F84D4D"/>
    <w:rsid w:val="00F90AFB"/>
    <w:rsid w:val="00F913AA"/>
    <w:rsid w:val="00F932CE"/>
    <w:rsid w:val="00F94084"/>
    <w:rsid w:val="00F94547"/>
    <w:rsid w:val="00F94AE1"/>
    <w:rsid w:val="00F956FF"/>
    <w:rsid w:val="00F957F5"/>
    <w:rsid w:val="00F95C49"/>
    <w:rsid w:val="00F96EDC"/>
    <w:rsid w:val="00F979BC"/>
    <w:rsid w:val="00FA095A"/>
    <w:rsid w:val="00FA2B4E"/>
    <w:rsid w:val="00FA2EEB"/>
    <w:rsid w:val="00FA44CD"/>
    <w:rsid w:val="00FA470F"/>
    <w:rsid w:val="00FA6E84"/>
    <w:rsid w:val="00FB06CA"/>
    <w:rsid w:val="00FB090F"/>
    <w:rsid w:val="00FB0997"/>
    <w:rsid w:val="00FB0E73"/>
    <w:rsid w:val="00FB20D6"/>
    <w:rsid w:val="00FB35AA"/>
    <w:rsid w:val="00FB49DC"/>
    <w:rsid w:val="00FB5D46"/>
    <w:rsid w:val="00FC1C80"/>
    <w:rsid w:val="00FC3098"/>
    <w:rsid w:val="00FC4C6A"/>
    <w:rsid w:val="00FC6C4D"/>
    <w:rsid w:val="00FD3B91"/>
    <w:rsid w:val="00FD4A97"/>
    <w:rsid w:val="00FD518E"/>
    <w:rsid w:val="00FD5962"/>
    <w:rsid w:val="00FD7BBF"/>
    <w:rsid w:val="00FD7E02"/>
    <w:rsid w:val="00FE3166"/>
    <w:rsid w:val="00FE4944"/>
    <w:rsid w:val="00FE53FF"/>
    <w:rsid w:val="00FE6852"/>
    <w:rsid w:val="00FE6C8E"/>
    <w:rsid w:val="00FE7D17"/>
    <w:rsid w:val="00FF1623"/>
    <w:rsid w:val="00FF3371"/>
    <w:rsid w:val="00FF33F2"/>
    <w:rsid w:val="00FF34B1"/>
    <w:rsid w:val="00FF3525"/>
    <w:rsid w:val="00FF383F"/>
    <w:rsid w:val="00FF4AD0"/>
    <w:rsid w:val="00FF4DC5"/>
    <w:rsid w:val="00FF546B"/>
    <w:rsid w:val="00FF7441"/>
    <w:rsid w:val="00FF7F90"/>
    <w:rsid w:val="715B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8706"/>
  <w15:chartTrackingRefBased/>
  <w15:docId w15:val="{1E809C89-9FA0-46B4-9C88-17362F00D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282"/>
    <w:pPr>
      <w:spacing w:line="256" w:lineRule="auto"/>
    </w:pPr>
  </w:style>
  <w:style w:type="paragraph" w:styleId="Heading1">
    <w:name w:val="heading 1"/>
    <w:basedOn w:val="Normal"/>
    <w:next w:val="Normal"/>
    <w:link w:val="Heading1Char"/>
    <w:uiPriority w:val="9"/>
    <w:qFormat/>
    <w:rsid w:val="00830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6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F36"/>
    <w:rPr>
      <w:sz w:val="16"/>
      <w:szCs w:val="16"/>
    </w:rPr>
  </w:style>
  <w:style w:type="paragraph" w:styleId="CommentText">
    <w:name w:val="annotation text"/>
    <w:basedOn w:val="Normal"/>
    <w:link w:val="CommentTextChar"/>
    <w:uiPriority w:val="99"/>
    <w:semiHidden/>
    <w:unhideWhenUsed/>
    <w:rsid w:val="00253F36"/>
    <w:pPr>
      <w:spacing w:line="240" w:lineRule="auto"/>
    </w:pPr>
    <w:rPr>
      <w:sz w:val="20"/>
      <w:szCs w:val="20"/>
    </w:rPr>
  </w:style>
  <w:style w:type="character" w:customStyle="1" w:styleId="CommentTextChar">
    <w:name w:val="Comment Text Char"/>
    <w:basedOn w:val="DefaultParagraphFont"/>
    <w:link w:val="CommentText"/>
    <w:uiPriority w:val="99"/>
    <w:semiHidden/>
    <w:rsid w:val="00253F36"/>
    <w:rPr>
      <w:sz w:val="20"/>
      <w:szCs w:val="20"/>
    </w:rPr>
  </w:style>
  <w:style w:type="paragraph" w:styleId="CommentSubject">
    <w:name w:val="annotation subject"/>
    <w:basedOn w:val="CommentText"/>
    <w:next w:val="CommentText"/>
    <w:link w:val="CommentSubjectChar"/>
    <w:uiPriority w:val="99"/>
    <w:semiHidden/>
    <w:unhideWhenUsed/>
    <w:rsid w:val="00253F36"/>
    <w:rPr>
      <w:b/>
      <w:bCs/>
    </w:rPr>
  </w:style>
  <w:style w:type="character" w:customStyle="1" w:styleId="CommentSubjectChar">
    <w:name w:val="Comment Subject Char"/>
    <w:basedOn w:val="CommentTextChar"/>
    <w:link w:val="CommentSubject"/>
    <w:uiPriority w:val="99"/>
    <w:semiHidden/>
    <w:rsid w:val="00253F36"/>
    <w:rPr>
      <w:b/>
      <w:bCs/>
      <w:sz w:val="20"/>
      <w:szCs w:val="20"/>
    </w:rPr>
  </w:style>
  <w:style w:type="paragraph" w:styleId="BalloonText">
    <w:name w:val="Balloon Text"/>
    <w:basedOn w:val="Normal"/>
    <w:link w:val="BalloonTextChar"/>
    <w:uiPriority w:val="99"/>
    <w:semiHidden/>
    <w:unhideWhenUsed/>
    <w:rsid w:val="002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F36"/>
    <w:rPr>
      <w:rFonts w:ascii="Segoe UI" w:hAnsi="Segoe UI" w:cs="Segoe UI"/>
      <w:sz w:val="18"/>
      <w:szCs w:val="18"/>
    </w:rPr>
  </w:style>
  <w:style w:type="paragraph" w:styleId="Header">
    <w:name w:val="header"/>
    <w:basedOn w:val="Normal"/>
    <w:link w:val="HeaderChar"/>
    <w:uiPriority w:val="99"/>
    <w:unhideWhenUsed/>
    <w:rsid w:val="00663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43F"/>
  </w:style>
  <w:style w:type="paragraph" w:styleId="Footer">
    <w:name w:val="footer"/>
    <w:basedOn w:val="Normal"/>
    <w:link w:val="FooterChar"/>
    <w:uiPriority w:val="99"/>
    <w:unhideWhenUsed/>
    <w:rsid w:val="00663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43F"/>
  </w:style>
  <w:style w:type="paragraph" w:styleId="ListParagraph">
    <w:name w:val="List Paragraph"/>
    <w:basedOn w:val="Normal"/>
    <w:uiPriority w:val="34"/>
    <w:qFormat/>
    <w:rsid w:val="00115188"/>
    <w:pPr>
      <w:ind w:left="720"/>
      <w:contextualSpacing/>
    </w:pPr>
  </w:style>
  <w:style w:type="paragraph" w:customStyle="1" w:styleId="paragraph">
    <w:name w:val="paragraph"/>
    <w:basedOn w:val="Normal"/>
    <w:rsid w:val="009733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3310"/>
  </w:style>
  <w:style w:type="character" w:customStyle="1" w:styleId="eop">
    <w:name w:val="eop"/>
    <w:basedOn w:val="DefaultParagraphFont"/>
    <w:rsid w:val="00973310"/>
  </w:style>
  <w:style w:type="character" w:customStyle="1" w:styleId="contextualspellingandgrammarerror">
    <w:name w:val="contextualspellingandgrammarerror"/>
    <w:basedOn w:val="DefaultParagraphFont"/>
    <w:rsid w:val="00973310"/>
  </w:style>
  <w:style w:type="character" w:customStyle="1" w:styleId="Heading1Char">
    <w:name w:val="Heading 1 Char"/>
    <w:basedOn w:val="DefaultParagraphFont"/>
    <w:link w:val="Heading1"/>
    <w:uiPriority w:val="9"/>
    <w:rsid w:val="00830B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0BAD"/>
    <w:pPr>
      <w:spacing w:line="259" w:lineRule="auto"/>
      <w:outlineLvl w:val="9"/>
    </w:pPr>
  </w:style>
  <w:style w:type="paragraph" w:styleId="TOC1">
    <w:name w:val="toc 1"/>
    <w:basedOn w:val="Normal"/>
    <w:next w:val="Normal"/>
    <w:autoRedefine/>
    <w:uiPriority w:val="39"/>
    <w:unhideWhenUsed/>
    <w:rsid w:val="00126EEF"/>
    <w:pPr>
      <w:spacing w:after="100"/>
    </w:pPr>
  </w:style>
  <w:style w:type="character" w:styleId="Hyperlink">
    <w:name w:val="Hyperlink"/>
    <w:basedOn w:val="DefaultParagraphFont"/>
    <w:uiPriority w:val="99"/>
    <w:unhideWhenUsed/>
    <w:rsid w:val="00126EEF"/>
    <w:rPr>
      <w:color w:val="0563C1" w:themeColor="hyperlink"/>
      <w:u w:val="single"/>
    </w:rPr>
  </w:style>
  <w:style w:type="character" w:customStyle="1" w:styleId="Heading2Char">
    <w:name w:val="Heading 2 Char"/>
    <w:basedOn w:val="DefaultParagraphFont"/>
    <w:link w:val="Heading2"/>
    <w:uiPriority w:val="9"/>
    <w:semiHidden/>
    <w:rsid w:val="008760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0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561840">
      <w:bodyDiv w:val="1"/>
      <w:marLeft w:val="0"/>
      <w:marRight w:val="0"/>
      <w:marTop w:val="0"/>
      <w:marBottom w:val="0"/>
      <w:divBdr>
        <w:top w:val="none" w:sz="0" w:space="0" w:color="auto"/>
        <w:left w:val="none" w:sz="0" w:space="0" w:color="auto"/>
        <w:bottom w:val="none" w:sz="0" w:space="0" w:color="auto"/>
        <w:right w:val="none" w:sz="0" w:space="0" w:color="auto"/>
      </w:divBdr>
    </w:div>
    <w:div w:id="1895238247">
      <w:bodyDiv w:val="1"/>
      <w:marLeft w:val="0"/>
      <w:marRight w:val="0"/>
      <w:marTop w:val="0"/>
      <w:marBottom w:val="0"/>
      <w:divBdr>
        <w:top w:val="none" w:sz="0" w:space="0" w:color="auto"/>
        <w:left w:val="none" w:sz="0" w:space="0" w:color="auto"/>
        <w:bottom w:val="none" w:sz="0" w:space="0" w:color="auto"/>
        <w:right w:val="none" w:sz="0" w:space="0" w:color="auto"/>
      </w:divBdr>
      <w:divsChild>
        <w:div w:id="2099670805">
          <w:marLeft w:val="0"/>
          <w:marRight w:val="0"/>
          <w:marTop w:val="0"/>
          <w:marBottom w:val="0"/>
          <w:divBdr>
            <w:top w:val="none" w:sz="0" w:space="0" w:color="auto"/>
            <w:left w:val="none" w:sz="0" w:space="0" w:color="auto"/>
            <w:bottom w:val="none" w:sz="0" w:space="0" w:color="auto"/>
            <w:right w:val="none" w:sz="0" w:space="0" w:color="auto"/>
          </w:divBdr>
        </w:div>
        <w:div w:id="666901077">
          <w:marLeft w:val="0"/>
          <w:marRight w:val="0"/>
          <w:marTop w:val="0"/>
          <w:marBottom w:val="0"/>
          <w:divBdr>
            <w:top w:val="none" w:sz="0" w:space="0" w:color="auto"/>
            <w:left w:val="none" w:sz="0" w:space="0" w:color="auto"/>
            <w:bottom w:val="none" w:sz="0" w:space="0" w:color="auto"/>
            <w:right w:val="none" w:sz="0" w:space="0" w:color="auto"/>
          </w:divBdr>
        </w:div>
        <w:div w:id="1108695030">
          <w:marLeft w:val="0"/>
          <w:marRight w:val="0"/>
          <w:marTop w:val="0"/>
          <w:marBottom w:val="0"/>
          <w:divBdr>
            <w:top w:val="none" w:sz="0" w:space="0" w:color="auto"/>
            <w:left w:val="none" w:sz="0" w:space="0" w:color="auto"/>
            <w:bottom w:val="none" w:sz="0" w:space="0" w:color="auto"/>
            <w:right w:val="none" w:sz="0" w:space="0" w:color="auto"/>
          </w:divBdr>
        </w:div>
        <w:div w:id="290406695">
          <w:marLeft w:val="0"/>
          <w:marRight w:val="0"/>
          <w:marTop w:val="0"/>
          <w:marBottom w:val="0"/>
          <w:divBdr>
            <w:top w:val="none" w:sz="0" w:space="0" w:color="auto"/>
            <w:left w:val="none" w:sz="0" w:space="0" w:color="auto"/>
            <w:bottom w:val="none" w:sz="0" w:space="0" w:color="auto"/>
            <w:right w:val="none" w:sz="0" w:space="0" w:color="auto"/>
          </w:divBdr>
        </w:div>
        <w:div w:id="257642551">
          <w:marLeft w:val="0"/>
          <w:marRight w:val="0"/>
          <w:marTop w:val="0"/>
          <w:marBottom w:val="0"/>
          <w:divBdr>
            <w:top w:val="none" w:sz="0" w:space="0" w:color="auto"/>
            <w:left w:val="none" w:sz="0" w:space="0" w:color="auto"/>
            <w:bottom w:val="none" w:sz="0" w:space="0" w:color="auto"/>
            <w:right w:val="none" w:sz="0" w:space="0" w:color="auto"/>
          </w:divBdr>
        </w:div>
        <w:div w:id="1944418116">
          <w:marLeft w:val="0"/>
          <w:marRight w:val="0"/>
          <w:marTop w:val="0"/>
          <w:marBottom w:val="0"/>
          <w:divBdr>
            <w:top w:val="none" w:sz="0" w:space="0" w:color="auto"/>
            <w:left w:val="none" w:sz="0" w:space="0" w:color="auto"/>
            <w:bottom w:val="none" w:sz="0" w:space="0" w:color="auto"/>
            <w:right w:val="none" w:sz="0" w:space="0" w:color="auto"/>
          </w:divBdr>
        </w:div>
        <w:div w:id="71126975">
          <w:marLeft w:val="0"/>
          <w:marRight w:val="0"/>
          <w:marTop w:val="0"/>
          <w:marBottom w:val="0"/>
          <w:divBdr>
            <w:top w:val="none" w:sz="0" w:space="0" w:color="auto"/>
            <w:left w:val="none" w:sz="0" w:space="0" w:color="auto"/>
            <w:bottom w:val="none" w:sz="0" w:space="0" w:color="auto"/>
            <w:right w:val="none" w:sz="0" w:space="0" w:color="auto"/>
          </w:divBdr>
        </w:div>
        <w:div w:id="1752577539">
          <w:marLeft w:val="0"/>
          <w:marRight w:val="0"/>
          <w:marTop w:val="0"/>
          <w:marBottom w:val="0"/>
          <w:divBdr>
            <w:top w:val="none" w:sz="0" w:space="0" w:color="auto"/>
            <w:left w:val="none" w:sz="0" w:space="0" w:color="auto"/>
            <w:bottom w:val="none" w:sz="0" w:space="0" w:color="auto"/>
            <w:right w:val="none" w:sz="0" w:space="0" w:color="auto"/>
          </w:divBdr>
        </w:div>
        <w:div w:id="761143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9488c8606a5345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B55818E44F964D970C7B8F34C567D6" ma:contentTypeVersion="12" ma:contentTypeDescription="Create a new document." ma:contentTypeScope="" ma:versionID="8492dc4e75dbf9b8af301485a1584a02">
  <xsd:schema xmlns:xsd="http://www.w3.org/2001/XMLSchema" xmlns:xs="http://www.w3.org/2001/XMLSchema" xmlns:p="http://schemas.microsoft.com/office/2006/metadata/properties" xmlns:ns1="http://schemas.microsoft.com/sharepoint/v3" xmlns:ns3="0d41684a-91e7-4c04-bc2d-721dfd095fd9" targetNamespace="http://schemas.microsoft.com/office/2006/metadata/properties" ma:root="true" ma:fieldsID="d9491a0bcafda16800ab55ab6e9a86bd" ns1:_="" ns3:_="">
    <xsd:import namespace="http://schemas.microsoft.com/sharepoint/v3"/>
    <xsd:import namespace="0d41684a-91e7-4c04-bc2d-721dfd095fd9"/>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AutoTags" minOccurs="0"/>
                <xsd:element ref="ns3:MediaServiceLocation"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41684a-91e7-4c04-bc2d-721dfd095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B4536-AAC1-4345-9368-1A64D3CE894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34CF6F-1631-4345-919A-28EE591D6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d41684a-91e7-4c04-bc2d-721dfd09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3469CC-269D-40F9-9844-1B101073F8FC}">
  <ds:schemaRefs>
    <ds:schemaRef ds:uri="http://schemas.microsoft.com/sharepoint/v3/contenttype/forms"/>
  </ds:schemaRefs>
</ds:datastoreItem>
</file>

<file path=customXml/itemProps4.xml><?xml version="1.0" encoding="utf-8"?>
<ds:datastoreItem xmlns:ds="http://schemas.openxmlformats.org/officeDocument/2006/customXml" ds:itemID="{410EC20C-40C9-4559-9F9E-7DCEFA8F9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4678</TotalTime>
  <Pages>1</Pages>
  <Words>8111</Words>
  <Characters>46238</Characters>
  <Application>Microsoft Office Word</Application>
  <DocSecurity>0</DocSecurity>
  <Lines>385</Lines>
  <Paragraphs>108</Paragraphs>
  <ScaleCrop>false</ScaleCrop>
  <Company/>
  <LinksUpToDate>false</LinksUpToDate>
  <CharactersWithSpaces>54241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Rand,Jared T.(Student)</dc:creator>
  <cp:keywords/>
  <dc:description/>
  <cp:lastModifiedBy>Jared Man</cp:lastModifiedBy>
  <cp:revision>37</cp:revision>
  <cp:lastPrinted>2019-10-24T16:10:00Z</cp:lastPrinted>
  <dcterms:created xsi:type="dcterms:W3CDTF">2022-03-27T19:44:00Z</dcterms:created>
  <dcterms:modified xsi:type="dcterms:W3CDTF">2022-03-31T01:43:00Z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0x0101000FB55818E44F964D970C7B8F34C567D6</vt:lpwstr>
  </property>
</Properties>
</file>